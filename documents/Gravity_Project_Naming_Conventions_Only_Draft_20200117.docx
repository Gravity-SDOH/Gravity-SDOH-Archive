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208B4" w14:textId="57411783" w:rsidR="001911CE" w:rsidRPr="006C2450" w:rsidRDefault="00AF5F55" w:rsidP="00545096">
      <w:pPr>
        <w:pStyle w:val="Heading1"/>
      </w:pPr>
      <w:bookmarkStart w:id="0" w:name="_Toc516677342"/>
      <w:bookmarkStart w:id="1" w:name="_Ref24614651"/>
      <w:bookmarkStart w:id="2" w:name="_Toc26778540"/>
      <w:bookmarkStart w:id="3" w:name="_Ref52619740"/>
      <w:r w:rsidRPr="006C2450">
        <w:t>N</w:t>
      </w:r>
      <w:r w:rsidR="0044643F" w:rsidRPr="006C2450">
        <w:rPr>
          <w:bCs/>
        </w:rPr>
        <w:t xml:space="preserve">aming </w:t>
      </w:r>
      <w:r w:rsidR="006942A6">
        <w:rPr>
          <w:bCs/>
        </w:rPr>
        <w:t>C</w:t>
      </w:r>
      <w:r w:rsidR="0044643F" w:rsidRPr="006C2450">
        <w:rPr>
          <w:bCs/>
        </w:rPr>
        <w:t>onventions</w:t>
      </w:r>
      <w:bookmarkEnd w:id="0"/>
      <w:r w:rsidRPr="006C2450">
        <w:rPr>
          <w:bCs/>
        </w:rPr>
        <w:t xml:space="preserve"> for </w:t>
      </w:r>
      <w:r w:rsidR="00627F27" w:rsidRPr="006C2450">
        <w:rPr>
          <w:bCs/>
        </w:rPr>
        <w:t xml:space="preserve">Gravity </w:t>
      </w:r>
      <w:r w:rsidRPr="006C2450">
        <w:rPr>
          <w:bCs/>
        </w:rPr>
        <w:t>FHIR</w:t>
      </w:r>
      <w:bookmarkStart w:id="4" w:name="_Hlk22540824"/>
      <w:r w:rsidR="00B34F4D" w:rsidRPr="006C2450">
        <w:rPr>
          <w:vertAlign w:val="superscript"/>
        </w:rPr>
        <w:t>®</w:t>
      </w:r>
      <w:bookmarkEnd w:id="4"/>
      <w:r w:rsidRPr="006C2450">
        <w:rPr>
          <w:bCs/>
        </w:rPr>
        <w:t xml:space="preserve"> </w:t>
      </w:r>
      <w:r w:rsidR="006942A6">
        <w:rPr>
          <w:bCs/>
        </w:rPr>
        <w:t>A</w:t>
      </w:r>
      <w:r w:rsidR="006C309C" w:rsidRPr="006C2450">
        <w:rPr>
          <w:bCs/>
        </w:rPr>
        <w:t>rtifacts</w:t>
      </w:r>
      <w:bookmarkEnd w:id="1"/>
      <w:bookmarkEnd w:id="2"/>
    </w:p>
    <w:p w14:paraId="6A7D69B2" w14:textId="591663B0" w:rsidR="000120E8" w:rsidRPr="006C2450" w:rsidRDefault="00524974" w:rsidP="00524974">
      <w:pPr>
        <w:pStyle w:val="AMABodyText"/>
      </w:pPr>
      <w:r w:rsidRPr="006C2450">
        <w:t>This section provides guidance on naming conventions for Gravity FHIR</w:t>
      </w:r>
      <w:r w:rsidR="00B34F4D" w:rsidRPr="006C2450">
        <w:rPr>
          <w:vertAlign w:val="superscript"/>
        </w:rPr>
        <w:t>®</w:t>
      </w:r>
      <w:r w:rsidR="009A7E19" w:rsidRPr="006C2450">
        <w:rPr>
          <w:rStyle w:val="FootnoteReference"/>
        </w:rPr>
        <w:footnoteReference w:id="1"/>
      </w:r>
      <w:r w:rsidRPr="006C2450">
        <w:t xml:space="preserve"> profiles, </w:t>
      </w:r>
      <w:r w:rsidR="00536B90" w:rsidRPr="006C2450">
        <w:t xml:space="preserve">profile </w:t>
      </w:r>
      <w:r w:rsidRPr="006C2450">
        <w:t>examples</w:t>
      </w:r>
      <w:r w:rsidR="00EB20AC" w:rsidRPr="006C2450">
        <w:t>, profile instance samples,</w:t>
      </w:r>
      <w:r w:rsidRPr="006C2450">
        <w:t xml:space="preserve"> and </w:t>
      </w:r>
      <w:r w:rsidR="00536B90" w:rsidRPr="006C2450">
        <w:t>value set</w:t>
      </w:r>
      <w:r w:rsidR="006C2450" w:rsidRPr="006C2450">
        <w:t>s</w:t>
      </w:r>
      <w:r w:rsidRPr="006C2450">
        <w:t>.</w:t>
      </w:r>
      <w:r w:rsidR="0000525A" w:rsidRPr="006C2450">
        <w:t xml:space="preserve"> </w:t>
      </w:r>
    </w:p>
    <w:p w14:paraId="40F234DD" w14:textId="1F10A8DA" w:rsidR="00524974" w:rsidRDefault="00703866" w:rsidP="00524974">
      <w:pPr>
        <w:pStyle w:val="AMABodyText"/>
      </w:pPr>
      <w:r>
        <w:t>Overtime, the number of each of these artifacts will increase.</w:t>
      </w:r>
      <w:r w:rsidR="0000525A">
        <w:t xml:space="preserve"> </w:t>
      </w:r>
      <w:r w:rsidR="000120E8">
        <w:t>A</w:t>
      </w:r>
      <w:r>
        <w:t xml:space="preserve">rtifact names cannot fully represent the intent and use case(s) of each artifact in a way that will allow </w:t>
      </w:r>
      <w:r w:rsidR="007B3D12">
        <w:t xml:space="preserve">artifact </w:t>
      </w:r>
      <w:r>
        <w:t xml:space="preserve">differentiation based </w:t>
      </w:r>
      <w:r w:rsidR="000120E8">
        <w:t xml:space="preserve">only </w:t>
      </w:r>
      <w:r>
        <w:t xml:space="preserve">on names. Therefore, </w:t>
      </w:r>
      <w:r w:rsidR="00230F1B">
        <w:t xml:space="preserve">the objective is to provide unique names which, </w:t>
      </w:r>
      <w:r w:rsidR="000120E8">
        <w:t xml:space="preserve">to the degree possible, </w:t>
      </w:r>
      <w:r w:rsidR="00230F1B">
        <w:t>adhere to somewhat consistent patterns</w:t>
      </w:r>
      <w:r w:rsidR="000120E8">
        <w:t xml:space="preserve">. However, </w:t>
      </w:r>
      <w:r w:rsidR="007B3D12">
        <w:t>the names will be at a high-level. D</w:t>
      </w:r>
      <w:r w:rsidRPr="00DD3BA8">
        <w:t>etail</w:t>
      </w:r>
      <w:r w:rsidR="00230F1B">
        <w:t>ed</w:t>
      </w:r>
      <w:r w:rsidR="00315BF0">
        <w:t xml:space="preserve"> information</w:t>
      </w:r>
      <w:r w:rsidRPr="00DD3BA8">
        <w:t xml:space="preserve"> </w:t>
      </w:r>
      <w:r>
        <w:t>about a</w:t>
      </w:r>
      <w:r w:rsidR="000120E8">
        <w:t>n</w:t>
      </w:r>
      <w:r w:rsidRPr="00DD3BA8">
        <w:t xml:space="preserve"> </w:t>
      </w:r>
      <w:r>
        <w:t>artifact</w:t>
      </w:r>
      <w:r w:rsidR="00230F1B">
        <w:t xml:space="preserve"> will not be imparted by its name and</w:t>
      </w:r>
      <w:r w:rsidR="000120E8">
        <w:t xml:space="preserve"> </w:t>
      </w:r>
      <w:r w:rsidR="00230F1B">
        <w:t>must be</w:t>
      </w:r>
      <w:r w:rsidR="000120E8">
        <w:t xml:space="preserve"> obtained by referencing </w:t>
      </w:r>
      <w:r>
        <w:t>t</w:t>
      </w:r>
      <w:r w:rsidRPr="00DD3BA8">
        <w:t xml:space="preserve">he </w:t>
      </w:r>
      <w:r w:rsidR="00315BF0">
        <w:t xml:space="preserve">full </w:t>
      </w:r>
      <w:r>
        <w:t>artifact.</w:t>
      </w:r>
    </w:p>
    <w:p w14:paraId="6B8DB421" w14:textId="3B9FF67E" w:rsidR="00244F4A" w:rsidRDefault="000B5A76" w:rsidP="00545096">
      <w:pPr>
        <w:pStyle w:val="Heading2"/>
      </w:pPr>
      <w:bookmarkStart w:id="5" w:name="_Toc26778541"/>
      <w:r>
        <w:t>C</w:t>
      </w:r>
      <w:r w:rsidR="008A6003">
        <w:t>onventions</w:t>
      </w:r>
      <w:r w:rsidR="00244F4A">
        <w:t xml:space="preserve"> that </w:t>
      </w:r>
      <w:r w:rsidR="006942A6">
        <w:t>A</w:t>
      </w:r>
      <w:r w:rsidR="00244F4A">
        <w:t xml:space="preserve">pply </w:t>
      </w:r>
      <w:r w:rsidR="006942A6">
        <w:t>to A</w:t>
      </w:r>
      <w:r w:rsidR="00244F4A">
        <w:t>ll Gravity FHIR</w:t>
      </w:r>
      <w:r w:rsidR="00244F4A" w:rsidRPr="00DD3BA8">
        <w:rPr>
          <w:vertAlign w:val="superscript"/>
        </w:rPr>
        <w:t>®</w:t>
      </w:r>
      <w:r w:rsidR="00244F4A">
        <w:t xml:space="preserve"> </w:t>
      </w:r>
      <w:r w:rsidR="006942A6">
        <w:t>A</w:t>
      </w:r>
      <w:r w:rsidR="00244F4A">
        <w:t>rtifact</w:t>
      </w:r>
      <w:r w:rsidR="00B541FA">
        <w:t xml:space="preserve"> </w:t>
      </w:r>
      <w:r w:rsidR="006942A6">
        <w:t>N</w:t>
      </w:r>
      <w:r w:rsidR="00B541FA">
        <w:t>ames</w:t>
      </w:r>
      <w:bookmarkEnd w:id="5"/>
    </w:p>
    <w:p w14:paraId="76E688EC" w14:textId="3AC8F185" w:rsidR="000B5A76" w:rsidRDefault="000B5A76" w:rsidP="000B5A76">
      <w:pPr>
        <w:pStyle w:val="AMABodyText"/>
        <w:numPr>
          <w:ilvl w:val="0"/>
          <w:numId w:val="39"/>
        </w:numPr>
      </w:pPr>
      <w:r>
        <w:t xml:space="preserve">Uniqueness </w:t>
      </w:r>
      <w:r w:rsidR="00532403">
        <w:t xml:space="preserve">- </w:t>
      </w:r>
      <w:r w:rsidR="00244F4A" w:rsidRPr="00244F4A">
        <w:t>Artifact names MUST be unique.</w:t>
      </w:r>
    </w:p>
    <w:p w14:paraId="6FA92C9E" w14:textId="043E7483" w:rsidR="00AB4D92" w:rsidRDefault="009346A2" w:rsidP="00786D5B">
      <w:pPr>
        <w:pStyle w:val="AMABodyText"/>
        <w:numPr>
          <w:ilvl w:val="0"/>
          <w:numId w:val="39"/>
        </w:numPr>
        <w:rPr>
          <w:ins w:id="6" w:author="Monique van Berkum" w:date="2020-01-06T08:57:00Z"/>
        </w:rPr>
      </w:pPr>
      <w:r>
        <w:t xml:space="preserve">Artifact names will have segments as </w:t>
      </w:r>
      <w:r w:rsidRPr="00882698">
        <w:t xml:space="preserve">described in the </w:t>
      </w:r>
      <w:r w:rsidR="00B25B84" w:rsidRPr="00882698">
        <w:t xml:space="preserve">Naming Conventions </w:t>
      </w:r>
      <w:r w:rsidRPr="00882698">
        <w:t>section</w:t>
      </w:r>
      <w:r w:rsidR="00D875F1" w:rsidRPr="00882698">
        <w:t>s</w:t>
      </w:r>
      <w:r w:rsidRPr="00882698">
        <w:t xml:space="preserve"> that follow</w:t>
      </w:r>
      <w:r w:rsidR="00996FBE" w:rsidRPr="00882698">
        <w:t>.</w:t>
      </w:r>
    </w:p>
    <w:p w14:paraId="56D59CF8" w14:textId="233B06CF" w:rsidR="000B5A76" w:rsidRPr="005530E8" w:rsidRDefault="000B5A76" w:rsidP="000B5A76">
      <w:pPr>
        <w:pStyle w:val="AMABodyText"/>
        <w:numPr>
          <w:ilvl w:val="0"/>
          <w:numId w:val="39"/>
        </w:numPr>
      </w:pPr>
      <w:r w:rsidRPr="005530E8">
        <w:t xml:space="preserve">Capitalization </w:t>
      </w:r>
    </w:p>
    <w:p w14:paraId="5BF3ACDC" w14:textId="6C260582" w:rsidR="000B5A76" w:rsidRDefault="00996FBE" w:rsidP="00B541FA">
      <w:pPr>
        <w:pStyle w:val="AMABodyText"/>
        <w:numPr>
          <w:ilvl w:val="1"/>
          <w:numId w:val="40"/>
        </w:numPr>
        <w:rPr>
          <w:ins w:id="7" w:author="Monique van Berkum" w:date="2020-01-17T12:02:00Z"/>
        </w:rPr>
      </w:pPr>
      <w:proofErr w:type="gramStart"/>
      <w:r>
        <w:t>With the exception of</w:t>
      </w:r>
      <w:proofErr w:type="gramEnd"/>
      <w:r>
        <w:t xml:space="preserve"> Segment 1, t</w:t>
      </w:r>
      <w:r w:rsidRPr="005530E8">
        <w:t xml:space="preserve">he </w:t>
      </w:r>
      <w:r w:rsidR="000B5A76" w:rsidRPr="005530E8">
        <w:t xml:space="preserve">first letter in each segment </w:t>
      </w:r>
      <w:r w:rsidR="00B541FA">
        <w:t xml:space="preserve">of an artifact’s </w:t>
      </w:r>
      <w:r w:rsidR="000B5A76" w:rsidRPr="005530E8">
        <w:t>name MUST be capitalized.</w:t>
      </w:r>
    </w:p>
    <w:p w14:paraId="09AE32E2" w14:textId="393AA956" w:rsidR="00786D5B" w:rsidRPr="005530E8" w:rsidRDefault="00786D5B" w:rsidP="00786D5B">
      <w:pPr>
        <w:pStyle w:val="AMABodyText"/>
        <w:ind w:left="1440"/>
      </w:pPr>
      <w:ins w:id="8" w:author="Monique van Berkum" w:date="2020-01-17T12:02:00Z">
        <w:r>
          <w:t>Tools (e.g., Trifolia, Forge, etc.) differ in their constraints on capitalization. For this reason, case for this first segment of the name</w:t>
        </w:r>
      </w:ins>
      <w:ins w:id="9" w:author="Monique van Berkum" w:date="2020-01-17T12:03:00Z">
        <w:r>
          <w:t xml:space="preserve"> may vary.</w:t>
        </w:r>
      </w:ins>
    </w:p>
    <w:p w14:paraId="5343B71B" w14:textId="5CA84B8C" w:rsidR="00744655" w:rsidRDefault="00B541FA" w:rsidP="00996FBE">
      <w:pPr>
        <w:pStyle w:val="AMABodyText"/>
        <w:numPr>
          <w:ilvl w:val="1"/>
          <w:numId w:val="40"/>
        </w:numPr>
      </w:pPr>
      <w:r>
        <w:t>C</w:t>
      </w:r>
      <w:r w:rsidRPr="005530E8">
        <w:t>oncatenated capitalized words (Pascal Casing)</w:t>
      </w:r>
      <w:r>
        <w:t xml:space="preserve"> MUST be used if a s</w:t>
      </w:r>
      <w:r w:rsidR="000B5A76">
        <w:t xml:space="preserve">egment of </w:t>
      </w:r>
      <w:r>
        <w:t>an artifact’s</w:t>
      </w:r>
      <w:r w:rsidR="000B5A76">
        <w:t xml:space="preserve"> name contain</w:t>
      </w:r>
      <w:r>
        <w:t>s</w:t>
      </w:r>
      <w:r w:rsidR="000B5A76">
        <w:t xml:space="preserve"> more than one word</w:t>
      </w:r>
      <w:r>
        <w:t xml:space="preserve">. </w:t>
      </w:r>
      <w:r w:rsidR="00EB4E12">
        <w:t xml:space="preserve"> </w:t>
      </w:r>
    </w:p>
    <w:p w14:paraId="3F6583B4" w14:textId="562620D0" w:rsidR="000B5A76" w:rsidRPr="00244F4A" w:rsidDel="00AB4D92" w:rsidRDefault="00B541FA" w:rsidP="00786D5B">
      <w:pPr>
        <w:pStyle w:val="AMABodyText"/>
        <w:ind w:left="720" w:firstLine="720"/>
        <w:rPr>
          <w:del w:id="10" w:author="Monique van Berkum" w:date="2020-01-07T08:39:00Z"/>
        </w:rPr>
      </w:pPr>
      <w:r w:rsidRPr="00FA4543">
        <w:rPr>
          <w:u w:val="single"/>
        </w:rPr>
        <w:t>Example</w:t>
      </w:r>
      <w:r>
        <w:t xml:space="preserve">: </w:t>
      </w:r>
      <w:r w:rsidR="00C858F6" w:rsidRPr="00C858F6">
        <w:t xml:space="preserve"> </w:t>
      </w:r>
      <w:del w:id="11" w:author="Monique van Berkum" w:date="2020-01-17T12:07:00Z">
        <w:r w:rsidR="00C858F6" w:rsidDel="00786D5B">
          <w:delText>sdohcc</w:delText>
        </w:r>
      </w:del>
      <w:ins w:id="12" w:author="Monique van Berkum" w:date="2020-01-17T12:07:00Z">
        <w:r w:rsidR="00786D5B">
          <w:t>SDOHCC</w:t>
        </w:r>
      </w:ins>
      <w:r w:rsidR="00C858F6" w:rsidRPr="00D875F1">
        <w:t>_Observation_FoodInsecurity_1</w:t>
      </w:r>
      <w:del w:id="13" w:author="Monique van Berkum" w:date="2020-01-17T12:04:00Z">
        <w:r w:rsidR="00C858F6" w:rsidRPr="00D875F1" w:rsidDel="00786D5B">
          <w:delText>_</w:delText>
        </w:r>
      </w:del>
      <w:ins w:id="14" w:author="Monique van Berkum" w:date="2020-01-17T12:04:00Z">
        <w:r w:rsidR="00786D5B" w:rsidRPr="00D875F1" w:rsidDel="00786D5B">
          <w:t xml:space="preserve"> </w:t>
        </w:r>
      </w:ins>
      <w:del w:id="15" w:author="Monique van Berkum" w:date="2020-01-17T12:04:00Z">
        <w:r w:rsidR="00C858F6" w:rsidRPr="00D875F1" w:rsidDel="00786D5B">
          <w:delText>Example</w:delText>
        </w:r>
        <w:r w:rsidR="00EB4E12" w:rsidDel="00786D5B">
          <w:delText xml:space="preserve"> </w:delText>
        </w:r>
      </w:del>
    </w:p>
    <w:p w14:paraId="30991359" w14:textId="145DE982" w:rsidR="00244F4A" w:rsidRPr="00230F1B" w:rsidRDefault="00B541FA" w:rsidP="007B465F">
      <w:pPr>
        <w:pStyle w:val="AMABodyText"/>
        <w:numPr>
          <w:ilvl w:val="0"/>
          <w:numId w:val="39"/>
        </w:numPr>
      </w:pPr>
      <w:r w:rsidRPr="0026682E">
        <w:t xml:space="preserve">File type - </w:t>
      </w:r>
      <w:r w:rsidR="007B3D12" w:rsidRPr="0026682E">
        <w:t xml:space="preserve">Tooling </w:t>
      </w:r>
      <w:r w:rsidR="00EB20AC" w:rsidRPr="0026682E">
        <w:t xml:space="preserve">will </w:t>
      </w:r>
      <w:r w:rsidR="007B3D12" w:rsidRPr="0026682E">
        <w:t>automatically append the f</w:t>
      </w:r>
      <w:r w:rsidR="00244F4A" w:rsidRPr="0026682E">
        <w:t xml:space="preserve">ile type (e.g., “StructureDefinition.xml”, </w:t>
      </w:r>
      <w:r w:rsidR="00315BF0" w:rsidRPr="0026682E">
        <w:t>“</w:t>
      </w:r>
      <w:r w:rsidR="00244F4A" w:rsidRPr="0026682E">
        <w:t>json</w:t>
      </w:r>
      <w:r w:rsidR="00315BF0">
        <w:t>”</w:t>
      </w:r>
      <w:r w:rsidR="00244F4A">
        <w:t xml:space="preserve">, etc.) to </w:t>
      </w:r>
      <w:r w:rsidR="008A6003">
        <w:t>artifact</w:t>
      </w:r>
      <w:r w:rsidR="00244F4A">
        <w:t xml:space="preserve"> name</w:t>
      </w:r>
      <w:r w:rsidR="007B3D12">
        <w:t>s</w:t>
      </w:r>
      <w:r w:rsidR="00EB20AC">
        <w:t>.</w:t>
      </w:r>
      <w:r w:rsidR="007B3D12">
        <w:t xml:space="preserve"> Therefore, file type is not included in </w:t>
      </w:r>
      <w:r w:rsidR="00230F1B">
        <w:t xml:space="preserve">naming conventions </w:t>
      </w:r>
      <w:r w:rsidR="007B3D12">
        <w:t xml:space="preserve">or examples </w:t>
      </w:r>
      <w:r w:rsidR="00230F1B">
        <w:t>provided</w:t>
      </w:r>
      <w:r w:rsidR="007B3D12">
        <w:t xml:space="preserve"> here.</w:t>
      </w:r>
    </w:p>
    <w:p w14:paraId="26E2DF7F" w14:textId="36D6F1F2" w:rsidR="00524974" w:rsidRDefault="00524974" w:rsidP="00545096">
      <w:pPr>
        <w:pStyle w:val="Heading2"/>
      </w:pPr>
      <w:bookmarkStart w:id="16" w:name="_Toc26778542"/>
      <w:r>
        <w:t xml:space="preserve">Naming </w:t>
      </w:r>
      <w:r w:rsidR="00113E02">
        <w:t>C</w:t>
      </w:r>
      <w:r>
        <w:t xml:space="preserve">onventions for </w:t>
      </w:r>
      <w:r w:rsidR="00627F27">
        <w:t>Gravity FHIR</w:t>
      </w:r>
      <w:r w:rsidR="00B34F4D" w:rsidRPr="00DD3BA8">
        <w:rPr>
          <w:vertAlign w:val="superscript"/>
        </w:rPr>
        <w:t>®</w:t>
      </w:r>
      <w:r w:rsidR="00627F27">
        <w:t xml:space="preserve"> </w:t>
      </w:r>
      <w:r w:rsidR="00113E02">
        <w:t>P</w:t>
      </w:r>
      <w:r>
        <w:t>rofiles</w:t>
      </w:r>
      <w:bookmarkEnd w:id="16"/>
    </w:p>
    <w:p w14:paraId="319AA7BB" w14:textId="053E7BDD" w:rsidR="00524974" w:rsidRPr="00996FBE" w:rsidRDefault="00524974" w:rsidP="00244F4A">
      <w:pPr>
        <w:pStyle w:val="AMABodyText"/>
      </w:pPr>
      <w:r>
        <w:t xml:space="preserve">Gravity profile names </w:t>
      </w:r>
      <w:r w:rsidR="002C075B">
        <w:t xml:space="preserve">MUST </w:t>
      </w:r>
      <w:r>
        <w:t xml:space="preserve">contain </w:t>
      </w:r>
      <w:r w:rsidR="0031437B">
        <w:t xml:space="preserve">the </w:t>
      </w:r>
      <w:r w:rsidRPr="00996FBE">
        <w:t>segments</w:t>
      </w:r>
      <w:r w:rsidR="0031437B" w:rsidRPr="00996FBE">
        <w:t xml:space="preserve"> below, </w:t>
      </w:r>
      <w:r w:rsidRPr="00996FBE">
        <w:t xml:space="preserve">separated by </w:t>
      </w:r>
      <w:r w:rsidR="0009178C" w:rsidRPr="00996FBE">
        <w:t>underscores</w:t>
      </w:r>
      <w:r w:rsidR="0031437B" w:rsidRPr="00996FBE">
        <w:t>, in the order specified</w:t>
      </w:r>
      <w:r w:rsidR="00B541FA" w:rsidRPr="00996FBE">
        <w:t>.</w:t>
      </w:r>
    </w:p>
    <w:p w14:paraId="1521732C" w14:textId="5C0597E2" w:rsidR="00524974" w:rsidRDefault="00E96A4E" w:rsidP="007B465F">
      <w:pPr>
        <w:pStyle w:val="AMABodyText"/>
        <w:numPr>
          <w:ilvl w:val="0"/>
          <w:numId w:val="40"/>
        </w:numPr>
      </w:pPr>
      <w:r>
        <w:t>Segment 1</w:t>
      </w:r>
      <w:r w:rsidR="00524974">
        <w:t xml:space="preserve">: </w:t>
      </w:r>
      <w:del w:id="17" w:author="Monique van Berkum" w:date="2020-01-07T08:28:00Z">
        <w:r w:rsidR="00996FBE" w:rsidDel="00AB4D92">
          <w:delText>sdohcc</w:delText>
        </w:r>
      </w:del>
      <w:ins w:id="18" w:author="Monique van Berkum" w:date="2020-01-07T08:39:00Z">
        <w:r w:rsidR="00AB4D92">
          <w:t>SDO</w:t>
        </w:r>
      </w:ins>
      <w:ins w:id="19" w:author="Monique van Berkum" w:date="2020-01-07T08:40:00Z">
        <w:r w:rsidR="00AB4D92">
          <w:t xml:space="preserve">HCC </w:t>
        </w:r>
      </w:ins>
    </w:p>
    <w:p w14:paraId="3069BF9B" w14:textId="30CB0A17" w:rsidR="00AB4D92" w:rsidRDefault="00AB4D92" w:rsidP="00AB4D92">
      <w:pPr>
        <w:pStyle w:val="AMABodyText"/>
        <w:ind w:left="360"/>
      </w:pPr>
      <w:ins w:id="20" w:author="Monique van Berkum" w:date="2020-01-07T08:24:00Z">
        <w:r>
          <w:t>This segment</w:t>
        </w:r>
      </w:ins>
      <w:ins w:id="21" w:author="Monique van Berkum" w:date="2019-12-19T15:42:00Z">
        <w:r w:rsidR="00996FBE" w:rsidRPr="00AB4D92">
          <w:t xml:space="preserve"> is </w:t>
        </w:r>
      </w:ins>
      <w:ins w:id="22" w:author="Monique van Berkum" w:date="2020-01-07T08:40:00Z">
        <w:r>
          <w:t>the</w:t>
        </w:r>
      </w:ins>
      <w:ins w:id="23" w:author="Monique van Berkum" w:date="2019-12-19T15:42:00Z">
        <w:r w:rsidR="00996FBE" w:rsidRPr="00AB4D92">
          <w:t xml:space="preserve"> identifier assigned to the Gravity Project by HL7</w:t>
        </w:r>
      </w:ins>
      <w:ins w:id="24" w:author="Monique van Berkum" w:date="2020-01-07T08:40:00Z">
        <w:r>
          <w:t xml:space="preserve">. </w:t>
        </w:r>
      </w:ins>
      <w:ins w:id="25" w:author="Monique van Berkum" w:date="2020-01-07T08:44:00Z">
        <w:r>
          <w:t>(C</w:t>
        </w:r>
      </w:ins>
      <w:ins w:id="26" w:author="Monique van Berkum" w:date="2020-01-07T08:43:00Z">
        <w:r>
          <w:t xml:space="preserve">ase </w:t>
        </w:r>
      </w:ins>
      <w:ins w:id="27" w:author="Monique van Berkum" w:date="2020-01-07T08:44:00Z">
        <w:r>
          <w:t xml:space="preserve">for </w:t>
        </w:r>
      </w:ins>
      <w:ins w:id="28" w:author="Monique van Berkum" w:date="2020-01-07T08:43:00Z">
        <w:r>
          <w:t>this segment is all upper case since p</w:t>
        </w:r>
      </w:ins>
      <w:ins w:id="29" w:author="Monique van Berkum" w:date="2020-01-07T08:40:00Z">
        <w:r>
          <w:t>rofiles are curr</w:t>
        </w:r>
      </w:ins>
      <w:ins w:id="30" w:author="Monique van Berkum" w:date="2020-01-07T08:41:00Z">
        <w:r>
          <w:t>ently generat</w:t>
        </w:r>
      </w:ins>
      <w:ins w:id="31" w:author="Monique van Berkum" w:date="2020-01-07T08:42:00Z">
        <w:r>
          <w:t xml:space="preserve">ed </w:t>
        </w:r>
      </w:ins>
      <w:ins w:id="32" w:author="Monique van Berkum" w:date="2020-01-07T08:41:00Z">
        <w:r>
          <w:t xml:space="preserve">in </w:t>
        </w:r>
      </w:ins>
      <w:ins w:id="33" w:author="Monique van Berkum" w:date="2020-01-07T08:19:00Z">
        <w:r>
          <w:t>Forge</w:t>
        </w:r>
      </w:ins>
      <w:ins w:id="34" w:author="Monique van Berkum" w:date="2020-01-07T08:41:00Z">
        <w:r>
          <w:t xml:space="preserve"> which requires </w:t>
        </w:r>
      </w:ins>
      <w:ins w:id="35" w:author="Monique van Berkum" w:date="2020-01-07T08:44:00Z">
        <w:r>
          <w:t>u</w:t>
        </w:r>
      </w:ins>
      <w:ins w:id="36" w:author="Monique van Berkum" w:date="2020-01-07T08:41:00Z">
        <w:r>
          <w:t xml:space="preserve">pper case for the </w:t>
        </w:r>
      </w:ins>
      <w:ins w:id="37" w:author="Monique van Berkum" w:date="2020-01-07T08:42:00Z">
        <w:r>
          <w:t>first letter of the name.</w:t>
        </w:r>
      </w:ins>
      <w:ins w:id="38" w:author="Monique van Berkum" w:date="2020-01-07T08:44:00Z">
        <w:r>
          <w:t>)</w:t>
        </w:r>
      </w:ins>
    </w:p>
    <w:p w14:paraId="03301ADA" w14:textId="70A175D1" w:rsidR="00524974" w:rsidRDefault="00E96A4E" w:rsidP="007B465F">
      <w:pPr>
        <w:pStyle w:val="AMABodyText"/>
        <w:numPr>
          <w:ilvl w:val="0"/>
          <w:numId w:val="40"/>
        </w:numPr>
      </w:pPr>
      <w:r>
        <w:t>Segment 2</w:t>
      </w:r>
      <w:r w:rsidR="00524974">
        <w:t>: FHIR</w:t>
      </w:r>
      <w:r w:rsidR="00DD3BA8" w:rsidRPr="00DD3BA8">
        <w:rPr>
          <w:vertAlign w:val="superscript"/>
        </w:rPr>
        <w:t>®</w:t>
      </w:r>
      <w:r w:rsidR="00524974">
        <w:t xml:space="preserve"> </w:t>
      </w:r>
      <w:r w:rsidR="00A37618">
        <w:t>resource</w:t>
      </w:r>
      <w:r w:rsidR="00A8624A">
        <w:t xml:space="preserve"> </w:t>
      </w:r>
      <w:r w:rsidR="00524974">
        <w:t xml:space="preserve">name (e.g., </w:t>
      </w:r>
      <w:r w:rsidR="004E644A">
        <w:t>O</w:t>
      </w:r>
      <w:r w:rsidR="00524974">
        <w:t xml:space="preserve">bservation, </w:t>
      </w:r>
      <w:r w:rsidR="004E644A">
        <w:t>G</w:t>
      </w:r>
      <w:r w:rsidR="00524974">
        <w:t>oal, etc.)</w:t>
      </w:r>
    </w:p>
    <w:p w14:paraId="4B08CC0A" w14:textId="77777777" w:rsidR="0026682E" w:rsidRDefault="006D6E32" w:rsidP="007B465F">
      <w:pPr>
        <w:pStyle w:val="AMABodyText"/>
        <w:numPr>
          <w:ilvl w:val="1"/>
          <w:numId w:val="40"/>
        </w:numPr>
      </w:pPr>
      <w:r>
        <w:lastRenderedPageBreak/>
        <w:t>Concatenated FHIR</w:t>
      </w:r>
      <w:r w:rsidR="00B34F4D" w:rsidRPr="00DD3BA8">
        <w:rPr>
          <w:vertAlign w:val="superscript"/>
        </w:rPr>
        <w:t>®</w:t>
      </w:r>
      <w:r>
        <w:t xml:space="preserve"> </w:t>
      </w:r>
      <w:r w:rsidR="00D0295F">
        <w:t>resource</w:t>
      </w:r>
      <w:r>
        <w:t xml:space="preserve"> names MUST be represented as in FHIR</w:t>
      </w:r>
      <w:r w:rsidR="00B34F4D" w:rsidRPr="00DD3BA8">
        <w:rPr>
          <w:vertAlign w:val="superscript"/>
        </w:rPr>
        <w:t>®</w:t>
      </w:r>
      <w:r w:rsidR="009840AA">
        <w:rPr>
          <w:vertAlign w:val="superscript"/>
        </w:rPr>
        <w:t xml:space="preserve"> </w:t>
      </w:r>
      <w:r w:rsidR="009840AA" w:rsidRPr="00230F1B">
        <w:t>us</w:t>
      </w:r>
      <w:r w:rsidR="009840AA">
        <w:t>ing</w:t>
      </w:r>
      <w:r w:rsidR="009840AA" w:rsidRPr="00230F1B">
        <w:t xml:space="preserve"> concatenated capitalized words (Pascal Casing)</w:t>
      </w:r>
      <w:r w:rsidR="009840AA">
        <w:t xml:space="preserve">. </w:t>
      </w:r>
    </w:p>
    <w:p w14:paraId="22560D4E" w14:textId="78A41D66" w:rsidR="006D6E32" w:rsidRDefault="009840AA" w:rsidP="00786D5B">
      <w:pPr>
        <w:pStyle w:val="AMABodyText"/>
        <w:ind w:left="1080" w:firstLine="360"/>
      </w:pPr>
      <w:r w:rsidRPr="003127F6">
        <w:rPr>
          <w:u w:val="single"/>
        </w:rPr>
        <w:t>Example</w:t>
      </w:r>
      <w:r>
        <w:t>:</w:t>
      </w:r>
      <w:r w:rsidR="006D6E32">
        <w:t xml:space="preserve"> </w:t>
      </w:r>
      <w:proofErr w:type="spellStart"/>
      <w:r w:rsidR="006D6E32">
        <w:t>QuestionnaireResponse</w:t>
      </w:r>
      <w:proofErr w:type="spellEnd"/>
      <w:r>
        <w:t xml:space="preserve"> </w:t>
      </w:r>
    </w:p>
    <w:p w14:paraId="5787BF50" w14:textId="010BCC61" w:rsidR="00524974" w:rsidRPr="00996FBE" w:rsidRDefault="00E96A4E" w:rsidP="007B465F">
      <w:pPr>
        <w:pStyle w:val="AMABodyText"/>
        <w:numPr>
          <w:ilvl w:val="0"/>
          <w:numId w:val="40"/>
        </w:numPr>
      </w:pPr>
      <w:r w:rsidRPr="00996FBE">
        <w:t>Segment 3</w:t>
      </w:r>
      <w:r w:rsidR="00524974" w:rsidRPr="00996FBE">
        <w:t xml:space="preserve">: A high-level </w:t>
      </w:r>
      <w:r w:rsidR="00230F1B" w:rsidRPr="00996FBE">
        <w:t>label</w:t>
      </w:r>
      <w:r w:rsidR="00524974" w:rsidRPr="00996FBE">
        <w:t xml:space="preserve"> </w:t>
      </w:r>
      <w:r w:rsidRPr="00996FBE">
        <w:t>for</w:t>
      </w:r>
      <w:r w:rsidR="00524974" w:rsidRPr="00996FBE">
        <w:t xml:space="preserve"> the content category that the profile addresses (e.g., food </w:t>
      </w:r>
      <w:r w:rsidR="001F3077" w:rsidRPr="00996FBE">
        <w:t>ins</w:t>
      </w:r>
      <w:r w:rsidR="00524974" w:rsidRPr="00996FBE">
        <w:t>ecurity, housing, transportation, etc.).</w:t>
      </w:r>
    </w:p>
    <w:p w14:paraId="77D7B19D" w14:textId="11AFDE99" w:rsidR="00393BDE" w:rsidRPr="00996FBE" w:rsidRDefault="00ED5B1F" w:rsidP="007B465F">
      <w:pPr>
        <w:pStyle w:val="AMABodyText"/>
        <w:ind w:left="360"/>
      </w:pPr>
      <w:r w:rsidRPr="00786D5B">
        <w:t>Overtime,</w:t>
      </w:r>
      <w:r w:rsidRPr="00996FBE">
        <w:t xml:space="preserve"> it is likely that additional guidance will be developed </w:t>
      </w:r>
      <w:r w:rsidR="00CD1023" w:rsidRPr="00996FBE">
        <w:t>for</w:t>
      </w:r>
      <w:r w:rsidRPr="00996FBE">
        <w:t xml:space="preserve"> assigning high-level labels. </w:t>
      </w:r>
      <w:r w:rsidR="00393BDE" w:rsidRPr="00996FBE">
        <w:t xml:space="preserve">It is recognized that there is subjectivity in identifying a high-level label </w:t>
      </w:r>
      <w:r w:rsidR="00D0295F" w:rsidRPr="00996FBE">
        <w:t>for</w:t>
      </w:r>
      <w:r w:rsidR="00393BDE" w:rsidRPr="00996FBE">
        <w:t xml:space="preserve"> the category of content that the profile addresses. Therefore, achieving some degree of consistency </w:t>
      </w:r>
      <w:r w:rsidR="00D0295F" w:rsidRPr="00996FBE">
        <w:t xml:space="preserve">in choosing </w:t>
      </w:r>
      <w:r w:rsidR="00393BDE" w:rsidRPr="00996FBE">
        <w:t xml:space="preserve">high-level labels will be challenging. However, </w:t>
      </w:r>
      <w:r w:rsidR="00D0295F" w:rsidRPr="00996FBE">
        <w:t>developing</w:t>
      </w:r>
      <w:r w:rsidR="00393BDE" w:rsidRPr="00996FBE">
        <w:t xml:space="preserve"> guidance </w:t>
      </w:r>
      <w:r w:rsidR="00D0295F" w:rsidRPr="00996FBE">
        <w:t>for</w:t>
      </w:r>
      <w:r w:rsidR="00393BDE" w:rsidRPr="00996FBE">
        <w:t xml:space="preserve"> more granular category names </w:t>
      </w:r>
      <w:r w:rsidR="00525E72" w:rsidRPr="00996FBE">
        <w:t>may be</w:t>
      </w:r>
      <w:r w:rsidR="00393BDE" w:rsidRPr="00996FBE">
        <w:t xml:space="preserve"> </w:t>
      </w:r>
      <w:r w:rsidR="00D0295F" w:rsidRPr="00996FBE">
        <w:t xml:space="preserve">even </w:t>
      </w:r>
      <w:r w:rsidR="00393BDE" w:rsidRPr="00996FBE">
        <w:t>more challenging without any guarantee of improvement in consistency.</w:t>
      </w:r>
    </w:p>
    <w:p w14:paraId="00BE1040" w14:textId="4C3B9B77" w:rsidR="00393BDE" w:rsidRPr="00996FBE" w:rsidRDefault="00393BDE" w:rsidP="007B465F">
      <w:pPr>
        <w:pStyle w:val="AMABodyText"/>
        <w:numPr>
          <w:ilvl w:val="1"/>
          <w:numId w:val="40"/>
        </w:numPr>
      </w:pPr>
      <w:r w:rsidRPr="00996FBE">
        <w:t>High</w:t>
      </w:r>
      <w:r w:rsidR="00EB20AC" w:rsidRPr="00996FBE">
        <w:t>-</w:t>
      </w:r>
      <w:r w:rsidRPr="00996FBE">
        <w:t>level labels SHOULD use the singular form</w:t>
      </w:r>
      <w:r w:rsidR="00B51114" w:rsidRPr="00996FBE">
        <w:t>.</w:t>
      </w:r>
    </w:p>
    <w:p w14:paraId="01563ACE" w14:textId="77777777" w:rsidR="00786D5B" w:rsidRDefault="00C0262F" w:rsidP="007B465F">
      <w:pPr>
        <w:pStyle w:val="AMABodyText"/>
        <w:numPr>
          <w:ilvl w:val="1"/>
          <w:numId w:val="40"/>
        </w:numPr>
        <w:rPr>
          <w:ins w:id="39" w:author="Monique van Berkum" w:date="2020-01-17T12:05:00Z"/>
        </w:rPr>
      </w:pPr>
      <w:r w:rsidRPr="00996FBE">
        <w:t xml:space="preserve">High-level </w:t>
      </w:r>
      <w:r w:rsidR="00230F1B" w:rsidRPr="00996FBE">
        <w:t>labels</w:t>
      </w:r>
      <w:r w:rsidR="00DF3316" w:rsidRPr="00996FBE">
        <w:t xml:space="preserve"> that </w:t>
      </w:r>
      <w:r w:rsidR="00230F1B" w:rsidRPr="00996FBE">
        <w:t>cannot be</w:t>
      </w:r>
      <w:r w:rsidR="00DF3316" w:rsidRPr="00996FBE">
        <w:t xml:space="preserve"> described </w:t>
      </w:r>
      <w:r w:rsidR="00230F1B" w:rsidRPr="00996FBE">
        <w:t xml:space="preserve">with </w:t>
      </w:r>
      <w:r w:rsidR="001F3077" w:rsidRPr="00996FBE">
        <w:t>one</w:t>
      </w:r>
      <w:r w:rsidR="00230F1B" w:rsidRPr="00996FBE">
        <w:t xml:space="preserve"> word</w:t>
      </w:r>
      <w:r w:rsidR="004E644A" w:rsidRPr="00996FBE">
        <w:t xml:space="preserve"> (e.g., food </w:t>
      </w:r>
      <w:r w:rsidR="001F3077" w:rsidRPr="00996FBE">
        <w:t>in</w:t>
      </w:r>
      <w:r w:rsidR="004E644A" w:rsidRPr="00996FBE">
        <w:t>security</w:t>
      </w:r>
      <w:r w:rsidR="00DF3316" w:rsidRPr="00996FBE">
        <w:t>, blood pressure</w:t>
      </w:r>
      <w:r w:rsidRPr="00996FBE">
        <w:t>) MUST</w:t>
      </w:r>
      <w:r w:rsidR="004E644A" w:rsidRPr="00996FBE">
        <w:t xml:space="preserve"> </w:t>
      </w:r>
      <w:r w:rsidRPr="00996FBE">
        <w:t>use</w:t>
      </w:r>
      <w:r w:rsidR="00DF3316" w:rsidRPr="00996FBE">
        <w:t xml:space="preserve"> concatenated capitalized words</w:t>
      </w:r>
      <w:r w:rsidR="006D6E32" w:rsidRPr="00996FBE">
        <w:t xml:space="preserve"> </w:t>
      </w:r>
      <w:r w:rsidR="005530E8" w:rsidRPr="00996FBE">
        <w:t>(</w:t>
      </w:r>
      <w:r w:rsidRPr="00996FBE">
        <w:t>Pascal Ca</w:t>
      </w:r>
      <w:r w:rsidR="006D6E32" w:rsidRPr="00996FBE">
        <w:t>sing</w:t>
      </w:r>
      <w:r w:rsidR="005530E8" w:rsidRPr="00996FBE">
        <w:t xml:space="preserve">). </w:t>
      </w:r>
    </w:p>
    <w:p w14:paraId="78C21235" w14:textId="3045D056" w:rsidR="005530E8" w:rsidRPr="00996FBE" w:rsidRDefault="005530E8" w:rsidP="00786D5B">
      <w:pPr>
        <w:pStyle w:val="AMABodyText"/>
        <w:ind w:left="1440"/>
      </w:pPr>
      <w:r w:rsidRPr="00996FBE">
        <w:rPr>
          <w:u w:val="single"/>
        </w:rPr>
        <w:t>Example</w:t>
      </w:r>
      <w:r w:rsidRPr="00996FBE">
        <w:t>:</w:t>
      </w:r>
      <w:r w:rsidR="00B51114" w:rsidRPr="00996FBE">
        <w:t xml:space="preserve"> </w:t>
      </w:r>
      <w:proofErr w:type="spellStart"/>
      <w:r w:rsidR="006D6E32" w:rsidRPr="00996FBE">
        <w:t>Food</w:t>
      </w:r>
      <w:r w:rsidR="001F3077" w:rsidRPr="00996FBE">
        <w:t>Ins</w:t>
      </w:r>
      <w:r w:rsidR="006D6E32" w:rsidRPr="00996FBE">
        <w:t>ecurity</w:t>
      </w:r>
      <w:proofErr w:type="spellEnd"/>
    </w:p>
    <w:p w14:paraId="0B00003F" w14:textId="38286219" w:rsidR="006F376F" w:rsidRPr="00786D5B" w:rsidRDefault="00E96A4E" w:rsidP="007B465F">
      <w:pPr>
        <w:pStyle w:val="AMABodyText"/>
        <w:numPr>
          <w:ilvl w:val="0"/>
          <w:numId w:val="40"/>
        </w:numPr>
      </w:pPr>
      <w:r>
        <w:t>Segment 4</w:t>
      </w:r>
      <w:r w:rsidR="00524974">
        <w:t xml:space="preserve">: </w:t>
      </w:r>
      <w:r w:rsidR="00B111DC">
        <w:t xml:space="preserve">A </w:t>
      </w:r>
      <w:r w:rsidR="00692289">
        <w:t>number</w:t>
      </w:r>
      <w:r w:rsidR="002C075B">
        <w:t xml:space="preserve"> </w:t>
      </w:r>
      <w:r w:rsidR="00FF51AF">
        <w:t>intended</w:t>
      </w:r>
      <w:r w:rsidR="00692289">
        <w:t xml:space="preserve"> </w:t>
      </w:r>
      <w:r w:rsidR="00980333">
        <w:t>to</w:t>
      </w:r>
      <w:r w:rsidR="00692289">
        <w:t xml:space="preserve"> </w:t>
      </w:r>
      <w:r w:rsidR="00524974">
        <w:t>distinguish</w:t>
      </w:r>
      <w:r w:rsidR="0086713A">
        <w:t xml:space="preserve"> different</w:t>
      </w:r>
      <w:r w:rsidR="00524974">
        <w:t xml:space="preserve"> profiles</w:t>
      </w:r>
      <w:r w:rsidR="0086713A">
        <w:t xml:space="preserve"> for which </w:t>
      </w:r>
      <w:r w:rsidR="00EB20AC">
        <w:t>S</w:t>
      </w:r>
      <w:r w:rsidR="0086713A">
        <w:t xml:space="preserve">egments 1, 2 and 3 are </w:t>
      </w:r>
      <w:r w:rsidR="0086713A" w:rsidRPr="00786D5B">
        <w:t xml:space="preserve">identical. </w:t>
      </w:r>
      <w:r w:rsidR="006F376F" w:rsidRPr="00786D5B">
        <w:t xml:space="preserve">(e.g., Gravity </w:t>
      </w:r>
      <w:r w:rsidR="0086713A" w:rsidRPr="00786D5B">
        <w:t>profiles that address</w:t>
      </w:r>
      <w:r w:rsidR="00EB20AC" w:rsidRPr="00786D5B">
        <w:t xml:space="preserve"> </w:t>
      </w:r>
      <w:r w:rsidR="0086713A" w:rsidRPr="00786D5B">
        <w:t>the same high-level category</w:t>
      </w:r>
      <w:r w:rsidR="00EB20AC" w:rsidRPr="00786D5B">
        <w:t xml:space="preserve"> for a given FHIR resource</w:t>
      </w:r>
      <w:r w:rsidR="006F376F" w:rsidRPr="00786D5B">
        <w:t>)</w:t>
      </w:r>
      <w:r w:rsidR="0086713A" w:rsidRPr="00786D5B">
        <w:t xml:space="preserve">. </w:t>
      </w:r>
    </w:p>
    <w:p w14:paraId="17A6941E" w14:textId="3E0F3F12" w:rsidR="00134142" w:rsidRDefault="00FF51AF" w:rsidP="007B465F">
      <w:pPr>
        <w:pStyle w:val="AMABodyText"/>
        <w:ind w:left="360"/>
      </w:pPr>
      <w:r w:rsidRPr="00786D5B">
        <w:t xml:space="preserve">The first profile with a unique combination of </w:t>
      </w:r>
      <w:r w:rsidR="00EB20AC" w:rsidRPr="00786D5B">
        <w:t>S</w:t>
      </w:r>
      <w:r w:rsidRPr="00786D5B">
        <w:t xml:space="preserve">egments 1, 2, and 3, will </w:t>
      </w:r>
      <w:r w:rsidR="002C075B" w:rsidRPr="00786D5B">
        <w:t>be assigned</w:t>
      </w:r>
      <w:r w:rsidR="006F376F" w:rsidRPr="00786D5B">
        <w:t xml:space="preserve"> </w:t>
      </w:r>
      <w:r w:rsidR="00134142" w:rsidRPr="00786D5B">
        <w:t xml:space="preserve">a </w:t>
      </w:r>
      <w:r w:rsidRPr="00786D5B">
        <w:t xml:space="preserve">number </w:t>
      </w:r>
      <w:r w:rsidR="006F376F" w:rsidRPr="00786D5B">
        <w:t>"1"</w:t>
      </w:r>
      <w:r w:rsidR="00134142" w:rsidRPr="00786D5B">
        <w:t xml:space="preserve"> for Segment 4</w:t>
      </w:r>
      <w:r w:rsidR="006F376F" w:rsidRPr="00786D5B">
        <w:t xml:space="preserve">. </w:t>
      </w:r>
      <w:r w:rsidR="00134142" w:rsidRPr="00786D5B">
        <w:t xml:space="preserve">As </w:t>
      </w:r>
      <w:r w:rsidR="00EB20AC" w:rsidRPr="00786D5B">
        <w:t>new</w:t>
      </w:r>
      <w:r w:rsidR="00134142" w:rsidRPr="00786D5B">
        <w:t xml:space="preserve"> profiles with the same unique combination of segments 1, 2, and 3</w:t>
      </w:r>
      <w:r w:rsidR="006A0770" w:rsidRPr="00786D5B">
        <w:t xml:space="preserve"> are added</w:t>
      </w:r>
      <w:r w:rsidR="00134142" w:rsidRPr="00786D5B">
        <w:t>, numbers for Segment 4 will be assigned in sequential order.</w:t>
      </w:r>
    </w:p>
    <w:p w14:paraId="10F259D8" w14:textId="66874A5B" w:rsidR="008B244C" w:rsidRPr="00D875F1" w:rsidRDefault="0080550A" w:rsidP="007B465F">
      <w:pPr>
        <w:pStyle w:val="AMABodyText"/>
        <w:numPr>
          <w:ilvl w:val="1"/>
          <w:numId w:val="40"/>
        </w:numPr>
      </w:pPr>
      <w:r w:rsidRPr="00D875F1">
        <w:t>Profile</w:t>
      </w:r>
      <w:r w:rsidR="00524974" w:rsidRPr="00D875F1">
        <w:t xml:space="preserve"> names </w:t>
      </w:r>
      <w:r w:rsidR="008B244C" w:rsidRPr="00D875F1">
        <w:t xml:space="preserve">that are identical, except for </w:t>
      </w:r>
      <w:r w:rsidR="006F376F" w:rsidRPr="00D875F1">
        <w:t>the Segment 4</w:t>
      </w:r>
      <w:r w:rsidR="00524974" w:rsidRPr="00D875F1">
        <w:t xml:space="preserve"> number</w:t>
      </w:r>
      <w:r w:rsidR="008B244C" w:rsidRPr="00D875F1">
        <w:t>,</w:t>
      </w:r>
      <w:r w:rsidR="00524974" w:rsidRPr="00D875F1">
        <w:t xml:space="preserve"> are not versions of a single profile</w:t>
      </w:r>
      <w:r w:rsidR="008B244C" w:rsidRPr="00D875F1">
        <w:t>.</w:t>
      </w:r>
      <w:r w:rsidR="00524974" w:rsidRPr="00D875F1">
        <w:t xml:space="preserve"> </w:t>
      </w:r>
      <w:r w:rsidR="008B244C" w:rsidRPr="00D875F1">
        <w:t>R</w:t>
      </w:r>
      <w:r w:rsidR="00524974" w:rsidRPr="00D875F1">
        <w:t>ather</w:t>
      </w:r>
      <w:r w:rsidR="008B244C" w:rsidRPr="00D875F1">
        <w:t>,</w:t>
      </w:r>
      <w:r w:rsidR="00524974" w:rsidRPr="00D875F1">
        <w:t xml:space="preserve"> </w:t>
      </w:r>
      <w:r w:rsidR="008B244C" w:rsidRPr="00D875F1">
        <w:t xml:space="preserve">they are </w:t>
      </w:r>
      <w:r w:rsidR="00524974" w:rsidRPr="00D875F1">
        <w:t xml:space="preserve">distinct profiles that address similar </w:t>
      </w:r>
      <w:r w:rsidR="008B244C" w:rsidRPr="00D875F1">
        <w:t>high</w:t>
      </w:r>
      <w:r w:rsidR="00532403" w:rsidRPr="00D875F1">
        <w:t>-</w:t>
      </w:r>
      <w:r w:rsidR="008B244C" w:rsidRPr="00D875F1">
        <w:t xml:space="preserve">level </w:t>
      </w:r>
      <w:r w:rsidR="00524974" w:rsidRPr="00D875F1">
        <w:t>domains.</w:t>
      </w:r>
      <w:r w:rsidR="008B244C" w:rsidRPr="00D875F1">
        <w:t xml:space="preserve"> </w:t>
      </w:r>
    </w:p>
    <w:p w14:paraId="4B016F50" w14:textId="23C44D9D" w:rsidR="009C65F7" w:rsidRPr="00D875F1" w:rsidRDefault="006A0770" w:rsidP="007B465F">
      <w:pPr>
        <w:pStyle w:val="AMABodyText"/>
        <w:ind w:left="1080"/>
      </w:pPr>
      <w:r w:rsidRPr="00786D5B">
        <w:rPr>
          <w:u w:val="single"/>
        </w:rPr>
        <w:t>Example</w:t>
      </w:r>
      <w:r w:rsidRPr="00786D5B">
        <w:t>:</w:t>
      </w:r>
      <w:r w:rsidR="009C65F7" w:rsidRPr="00786D5B">
        <w:t xml:space="preserve"> “</w:t>
      </w:r>
      <w:del w:id="40" w:author="Monique van Berkum" w:date="2020-01-17T12:07:00Z">
        <w:r w:rsidR="00D875F1" w:rsidRPr="00786D5B" w:rsidDel="00786D5B">
          <w:delText>sdohcc</w:delText>
        </w:r>
      </w:del>
      <w:ins w:id="41" w:author="Monique van Berkum" w:date="2020-01-17T12:07:00Z">
        <w:r w:rsidR="00786D5B">
          <w:t>SDOHCC</w:t>
        </w:r>
      </w:ins>
      <w:r w:rsidR="00532403" w:rsidRPr="00786D5B">
        <w:t>_</w:t>
      </w:r>
      <w:r w:rsidR="009C65F7" w:rsidRPr="00786D5B">
        <w:t>Goal</w:t>
      </w:r>
      <w:r w:rsidR="00532403" w:rsidRPr="00786D5B">
        <w:t>_</w:t>
      </w:r>
      <w:r w:rsidR="009C65F7" w:rsidRPr="00786D5B">
        <w:t>Food</w:t>
      </w:r>
      <w:r w:rsidR="001F3077" w:rsidRPr="00786D5B">
        <w:t>Ins</w:t>
      </w:r>
      <w:r w:rsidR="009C65F7" w:rsidRPr="00786D5B">
        <w:t>ecurity</w:t>
      </w:r>
      <w:r w:rsidR="00532403" w:rsidRPr="00786D5B">
        <w:t>_</w:t>
      </w:r>
      <w:r w:rsidR="009C65F7" w:rsidRPr="00786D5B">
        <w:t>1” and “</w:t>
      </w:r>
      <w:del w:id="42" w:author="Monique van Berkum" w:date="2020-01-17T12:08:00Z">
        <w:r w:rsidR="00D875F1" w:rsidRPr="00786D5B" w:rsidDel="00786D5B">
          <w:delText>sdohcc</w:delText>
        </w:r>
      </w:del>
      <w:ins w:id="43" w:author="Monique van Berkum" w:date="2020-01-17T12:08:00Z">
        <w:r w:rsidR="00786D5B">
          <w:t>SDOHCC</w:t>
        </w:r>
      </w:ins>
      <w:r w:rsidR="00532403" w:rsidRPr="00786D5B">
        <w:t>_</w:t>
      </w:r>
      <w:r w:rsidR="009C65F7" w:rsidRPr="00786D5B">
        <w:t>Goal</w:t>
      </w:r>
      <w:r w:rsidR="00532403" w:rsidRPr="00786D5B">
        <w:t>_</w:t>
      </w:r>
      <w:r w:rsidR="009C65F7" w:rsidRPr="00786D5B">
        <w:t>Food</w:t>
      </w:r>
      <w:r w:rsidR="001F3077" w:rsidRPr="00786D5B">
        <w:t>In</w:t>
      </w:r>
      <w:r w:rsidR="00EF6D2F" w:rsidRPr="00786D5B">
        <w:t>s</w:t>
      </w:r>
      <w:r w:rsidR="009C65F7" w:rsidRPr="00786D5B">
        <w:t>ecurity</w:t>
      </w:r>
      <w:r w:rsidR="00532403" w:rsidRPr="00786D5B">
        <w:t>_</w:t>
      </w:r>
      <w:r w:rsidR="009C65F7" w:rsidRPr="00786D5B">
        <w:t xml:space="preserve">2” are not versions of the same food </w:t>
      </w:r>
      <w:r w:rsidR="001F3077" w:rsidRPr="00786D5B">
        <w:t>in</w:t>
      </w:r>
      <w:r w:rsidR="009C65F7" w:rsidRPr="00786D5B">
        <w:t>security goal profile</w:t>
      </w:r>
      <w:r w:rsidR="00B51114" w:rsidRPr="00786D5B">
        <w:t>. Rather, they are</w:t>
      </w:r>
      <w:r w:rsidR="009C65F7" w:rsidRPr="00786D5B">
        <w:t xml:space="preserve"> </w:t>
      </w:r>
      <w:r w:rsidR="00B51114" w:rsidRPr="00786D5B">
        <w:t xml:space="preserve">different </w:t>
      </w:r>
      <w:r w:rsidR="00460A26" w:rsidRPr="00786D5B">
        <w:t xml:space="preserve">goal </w:t>
      </w:r>
      <w:r w:rsidR="009C65F7" w:rsidRPr="00786D5B">
        <w:t xml:space="preserve">profiles that </w:t>
      </w:r>
      <w:r w:rsidR="00B51114" w:rsidRPr="00786D5B">
        <w:t xml:space="preserve">each </w:t>
      </w:r>
      <w:r w:rsidR="009C65F7" w:rsidRPr="00786D5B">
        <w:t xml:space="preserve">address food </w:t>
      </w:r>
      <w:r w:rsidR="001F3077" w:rsidRPr="00786D5B">
        <w:t>in</w:t>
      </w:r>
      <w:r w:rsidR="00B51114" w:rsidRPr="00786D5B">
        <w:t>s</w:t>
      </w:r>
      <w:r w:rsidR="009C65F7" w:rsidRPr="00786D5B">
        <w:t>ecurity.</w:t>
      </w:r>
      <w:r w:rsidR="009C65F7" w:rsidRPr="00D875F1">
        <w:t xml:space="preserve"> </w:t>
      </w:r>
    </w:p>
    <w:p w14:paraId="0E8AF199" w14:textId="2FEFEA93" w:rsidR="00524974" w:rsidRPr="00D875F1" w:rsidRDefault="008B244C" w:rsidP="007B465F">
      <w:pPr>
        <w:pStyle w:val="AMABodyText"/>
        <w:numPr>
          <w:ilvl w:val="1"/>
          <w:numId w:val="40"/>
        </w:numPr>
      </w:pPr>
      <w:r w:rsidRPr="00D875F1">
        <w:t xml:space="preserve">Profiles </w:t>
      </w:r>
      <w:r w:rsidR="0080550A" w:rsidRPr="00D875F1">
        <w:t>with the same number for Segment 4</w:t>
      </w:r>
      <w:r w:rsidRPr="00D875F1">
        <w:t xml:space="preserve"> do not necessarily correlate to one </w:t>
      </w:r>
      <w:r w:rsidR="007B465F" w:rsidRPr="00D875F1">
        <w:t>an</w:t>
      </w:r>
      <w:r w:rsidRPr="00D875F1">
        <w:t>other.</w:t>
      </w:r>
    </w:p>
    <w:p w14:paraId="5D2D7734" w14:textId="6B90DD0A" w:rsidR="00627F27" w:rsidRPr="00D875F1" w:rsidRDefault="006A0770" w:rsidP="007B465F">
      <w:pPr>
        <w:pStyle w:val="AMABodyText"/>
        <w:ind w:left="1080"/>
      </w:pPr>
      <w:r w:rsidRPr="00786D5B">
        <w:rPr>
          <w:u w:val="single"/>
        </w:rPr>
        <w:t>E</w:t>
      </w:r>
      <w:r w:rsidR="00627F27" w:rsidRPr="00786D5B">
        <w:rPr>
          <w:u w:val="single"/>
        </w:rPr>
        <w:t>xample</w:t>
      </w:r>
      <w:r w:rsidR="00627F27" w:rsidRPr="00786D5B">
        <w:t xml:space="preserve">, </w:t>
      </w:r>
      <w:r w:rsidR="009C65F7" w:rsidRPr="00786D5B">
        <w:t>“</w:t>
      </w:r>
      <w:del w:id="44" w:author="Monique van Berkum" w:date="2020-01-17T12:08:00Z">
        <w:r w:rsidR="00D875F1" w:rsidRPr="00786D5B" w:rsidDel="00786D5B">
          <w:delText>sdohcc</w:delText>
        </w:r>
      </w:del>
      <w:ins w:id="45" w:author="Monique van Berkum" w:date="2020-01-17T12:08:00Z">
        <w:r w:rsidR="00786D5B">
          <w:t>SDOHCC</w:t>
        </w:r>
      </w:ins>
      <w:r w:rsidR="00532403" w:rsidRPr="00786D5B">
        <w:t>_</w:t>
      </w:r>
      <w:r w:rsidR="00627F27" w:rsidRPr="00786D5B">
        <w:t>Goal</w:t>
      </w:r>
      <w:r w:rsidR="00532403" w:rsidRPr="00786D5B">
        <w:t>_</w:t>
      </w:r>
      <w:r w:rsidR="00627F27" w:rsidRPr="00786D5B">
        <w:t>Foo</w:t>
      </w:r>
      <w:r w:rsidR="00B51114" w:rsidRPr="00786D5B">
        <w:t>d</w:t>
      </w:r>
      <w:r w:rsidR="001F3077" w:rsidRPr="00786D5B">
        <w:t>Ins</w:t>
      </w:r>
      <w:r w:rsidR="00627F27" w:rsidRPr="00786D5B">
        <w:t>ecurity</w:t>
      </w:r>
      <w:r w:rsidR="00532403" w:rsidRPr="00786D5B">
        <w:t>_</w:t>
      </w:r>
      <w:r w:rsidR="00627F27" w:rsidRPr="00786D5B">
        <w:t>1</w:t>
      </w:r>
      <w:r w:rsidR="009C65F7" w:rsidRPr="00786D5B">
        <w:t>”</w:t>
      </w:r>
      <w:r w:rsidR="00627F27" w:rsidRPr="00786D5B">
        <w:t xml:space="preserve"> does not necessarily </w:t>
      </w:r>
      <w:r w:rsidR="00146FE1" w:rsidRPr="00786D5B">
        <w:t>correlate with</w:t>
      </w:r>
      <w:r w:rsidR="00627F27" w:rsidRPr="00786D5B">
        <w:t xml:space="preserve"> </w:t>
      </w:r>
      <w:r w:rsidR="009C65F7" w:rsidRPr="00786D5B">
        <w:t>“</w:t>
      </w:r>
      <w:del w:id="46" w:author="Monique van Berkum" w:date="2020-01-17T12:08:00Z">
        <w:r w:rsidR="00D875F1" w:rsidRPr="00786D5B" w:rsidDel="00786D5B">
          <w:delText>sdohcc</w:delText>
        </w:r>
      </w:del>
      <w:ins w:id="47" w:author="Monique van Berkum" w:date="2020-01-17T12:08:00Z">
        <w:r w:rsidR="00786D5B">
          <w:t>SDOHCC</w:t>
        </w:r>
      </w:ins>
      <w:r w:rsidR="00532403" w:rsidRPr="00786D5B">
        <w:t>_</w:t>
      </w:r>
      <w:r w:rsidR="00627F27" w:rsidRPr="00786D5B">
        <w:t>Observation</w:t>
      </w:r>
      <w:r w:rsidR="00532403" w:rsidRPr="00786D5B">
        <w:t>_</w:t>
      </w:r>
      <w:r w:rsidR="00E96A4E" w:rsidRPr="00786D5B">
        <w:t>Food</w:t>
      </w:r>
      <w:r w:rsidR="001F3077" w:rsidRPr="00786D5B">
        <w:t>Ins</w:t>
      </w:r>
      <w:r w:rsidR="00E96A4E" w:rsidRPr="00786D5B">
        <w:t>ecurity</w:t>
      </w:r>
      <w:r w:rsidR="00532403" w:rsidRPr="00786D5B">
        <w:t>_</w:t>
      </w:r>
      <w:r w:rsidR="00627F27" w:rsidRPr="00786D5B">
        <w:t>1</w:t>
      </w:r>
      <w:r w:rsidR="009C65F7" w:rsidRPr="00786D5B">
        <w:t>”</w:t>
      </w:r>
      <w:r w:rsidR="009840AA" w:rsidRPr="00786D5B">
        <w:t>.</w:t>
      </w:r>
    </w:p>
    <w:p w14:paraId="0363431E" w14:textId="296FBE6A" w:rsidR="00524974" w:rsidRDefault="00524974" w:rsidP="00B541FA">
      <w:pPr>
        <w:pStyle w:val="Heading3"/>
      </w:pPr>
      <w:bookmarkStart w:id="48" w:name="_Ref22302999"/>
      <w:bookmarkStart w:id="49" w:name="_Toc26778543"/>
      <w:r w:rsidRPr="008B244C">
        <w:t xml:space="preserve">Examples of </w:t>
      </w:r>
      <w:r w:rsidR="00627F27">
        <w:t>Gravity FHIR</w:t>
      </w:r>
      <w:r w:rsidR="00B34F4D" w:rsidRPr="00DD3BA8">
        <w:rPr>
          <w:vertAlign w:val="superscript"/>
        </w:rPr>
        <w:t>®</w:t>
      </w:r>
      <w:r w:rsidR="00627F27">
        <w:t xml:space="preserve"> </w:t>
      </w:r>
      <w:r w:rsidR="0093458B">
        <w:t>P</w:t>
      </w:r>
      <w:r w:rsidRPr="008B244C">
        <w:t xml:space="preserve">rofile </w:t>
      </w:r>
      <w:r w:rsidR="0093458B">
        <w:t>N</w:t>
      </w:r>
      <w:r w:rsidRPr="008B244C">
        <w:t>ames</w:t>
      </w:r>
      <w:bookmarkEnd w:id="48"/>
      <w:bookmarkEnd w:id="49"/>
    </w:p>
    <w:p w14:paraId="1D3253D9" w14:textId="39E20B78" w:rsidR="008B244C" w:rsidRPr="00D875F1" w:rsidRDefault="00D875F1" w:rsidP="00AB4D92">
      <w:pPr>
        <w:pStyle w:val="AMABodyText"/>
        <w:numPr>
          <w:ilvl w:val="0"/>
          <w:numId w:val="30"/>
        </w:numPr>
      </w:pPr>
      <w:del w:id="50" w:author="Monique van Berkum" w:date="2020-01-07T09:02:00Z">
        <w:r w:rsidRPr="00D875F1" w:rsidDel="00AB4D92">
          <w:delText>sdohcc</w:delText>
        </w:r>
        <w:r w:rsidR="00532403" w:rsidRPr="00D875F1" w:rsidDel="00AB4D92">
          <w:delText>_</w:delText>
        </w:r>
        <w:r w:rsidR="00A8624A" w:rsidRPr="00D875F1" w:rsidDel="00AB4D92">
          <w:delText>Condition</w:delText>
        </w:r>
        <w:r w:rsidR="00532403" w:rsidRPr="00D875F1" w:rsidDel="00AB4D92">
          <w:delText>_</w:delText>
        </w:r>
        <w:r w:rsidR="00A8624A" w:rsidRPr="00D875F1" w:rsidDel="00AB4D92">
          <w:delText>Food</w:delText>
        </w:r>
        <w:r w:rsidR="001F3077" w:rsidRPr="00D875F1" w:rsidDel="00AB4D92">
          <w:delText>Ins</w:delText>
        </w:r>
        <w:r w:rsidR="00A8624A" w:rsidRPr="00D875F1" w:rsidDel="00AB4D92">
          <w:delText>ecurity</w:delText>
        </w:r>
        <w:r w:rsidR="00532403" w:rsidRPr="00D875F1" w:rsidDel="00AB4D92">
          <w:delText>_</w:delText>
        </w:r>
        <w:r w:rsidR="008B244C" w:rsidRPr="00D875F1" w:rsidDel="00AB4D92">
          <w:delText>1</w:delText>
        </w:r>
      </w:del>
      <w:ins w:id="51" w:author="Monique van Berkum" w:date="2020-01-07T09:02:00Z">
        <w:r w:rsidR="00AB4D92">
          <w:t xml:space="preserve"> SDOHCC</w:t>
        </w:r>
      </w:ins>
      <w:ins w:id="52" w:author="Monique van Berkum" w:date="2020-01-07T09:01:00Z">
        <w:r w:rsidR="00AB4D92" w:rsidRPr="00D875F1">
          <w:t>_Condition_FoodInsecurity_1</w:t>
        </w:r>
      </w:ins>
    </w:p>
    <w:p w14:paraId="2EC75F29" w14:textId="2FC9EA4B" w:rsidR="008B244C" w:rsidRPr="00D875F1" w:rsidDel="00786D5B" w:rsidRDefault="00D875F1" w:rsidP="00786D5B">
      <w:pPr>
        <w:pStyle w:val="AMABodyText"/>
        <w:numPr>
          <w:ilvl w:val="0"/>
          <w:numId w:val="30"/>
        </w:numPr>
        <w:rPr>
          <w:del w:id="53" w:author="Monique van Berkum" w:date="2020-01-17T12:08:00Z"/>
        </w:rPr>
      </w:pPr>
      <w:del w:id="54" w:author="Monique van Berkum" w:date="2020-01-17T12:08:00Z">
        <w:r w:rsidRPr="00D875F1" w:rsidDel="00786D5B">
          <w:delText>sdohcc</w:delText>
        </w:r>
        <w:r w:rsidR="00532403" w:rsidRPr="00D875F1" w:rsidDel="00786D5B">
          <w:delText>_</w:delText>
        </w:r>
        <w:r w:rsidR="00A8624A" w:rsidRPr="00D875F1" w:rsidDel="00786D5B">
          <w:delText>Goal</w:delText>
        </w:r>
        <w:r w:rsidR="00532403" w:rsidRPr="00D875F1" w:rsidDel="00786D5B">
          <w:delText>_</w:delText>
        </w:r>
        <w:r w:rsidR="00A8624A" w:rsidRPr="00D875F1" w:rsidDel="00786D5B">
          <w:delText>Food</w:delText>
        </w:r>
        <w:r w:rsidR="001F3077" w:rsidRPr="00D875F1" w:rsidDel="00786D5B">
          <w:delText>In</w:delText>
        </w:r>
        <w:r w:rsidR="00031CE9" w:rsidRPr="00D875F1" w:rsidDel="00786D5B">
          <w:delText>s</w:delText>
        </w:r>
        <w:r w:rsidR="00A8624A" w:rsidRPr="00D875F1" w:rsidDel="00786D5B">
          <w:delText>ecurity</w:delText>
        </w:r>
        <w:r w:rsidR="00532403" w:rsidRPr="00D875F1" w:rsidDel="00786D5B">
          <w:delText>_</w:delText>
        </w:r>
        <w:r w:rsidR="008B244C" w:rsidRPr="00D875F1" w:rsidDel="00786D5B">
          <w:delText>1</w:delText>
        </w:r>
      </w:del>
      <w:ins w:id="55" w:author="Monique van Berkum" w:date="2020-01-17T12:08:00Z">
        <w:r w:rsidR="00786D5B" w:rsidRPr="00786D5B">
          <w:t xml:space="preserve"> </w:t>
        </w:r>
        <w:r w:rsidR="00786D5B">
          <w:t>SDOH</w:t>
        </w:r>
      </w:ins>
      <w:ins w:id="56" w:author="Monique van Berkum" w:date="2020-01-17T12:09:00Z">
        <w:r w:rsidR="00786D5B">
          <w:t>CC</w:t>
        </w:r>
      </w:ins>
      <w:ins w:id="57" w:author="Monique van Berkum" w:date="2020-01-17T12:08:00Z">
        <w:r w:rsidR="00786D5B" w:rsidRPr="00D875F1">
          <w:t>_Goal_FoodInsecurity_1</w:t>
        </w:r>
      </w:ins>
    </w:p>
    <w:p w14:paraId="7AF1F01A" w14:textId="6A15C962" w:rsidR="00C0262F" w:rsidRPr="00D875F1" w:rsidDel="00786D5B" w:rsidRDefault="00D875F1" w:rsidP="00786D5B">
      <w:pPr>
        <w:pStyle w:val="AMABodyText"/>
        <w:numPr>
          <w:ilvl w:val="0"/>
          <w:numId w:val="30"/>
        </w:numPr>
        <w:rPr>
          <w:del w:id="58" w:author="Monique van Berkum" w:date="2020-01-17T12:09:00Z"/>
        </w:rPr>
      </w:pPr>
      <w:del w:id="59" w:author="Monique van Berkum" w:date="2020-01-17T12:09:00Z">
        <w:r w:rsidRPr="00D875F1" w:rsidDel="00786D5B">
          <w:delText>sdohcc</w:delText>
        </w:r>
        <w:r w:rsidR="00532403" w:rsidRPr="00D875F1" w:rsidDel="00786D5B">
          <w:delText>_</w:delText>
        </w:r>
        <w:r w:rsidR="00C0262F" w:rsidRPr="00D875F1" w:rsidDel="00786D5B">
          <w:delText>Goal</w:delText>
        </w:r>
        <w:r w:rsidR="00532403" w:rsidRPr="00D875F1" w:rsidDel="00786D5B">
          <w:delText>_</w:delText>
        </w:r>
        <w:r w:rsidR="00C0262F" w:rsidRPr="00D875F1" w:rsidDel="00786D5B">
          <w:delText>Transportation</w:delText>
        </w:r>
        <w:r w:rsidR="00532403" w:rsidRPr="00D875F1" w:rsidDel="00786D5B">
          <w:delText>_</w:delText>
        </w:r>
        <w:r w:rsidR="00C0262F" w:rsidRPr="00D875F1" w:rsidDel="00786D5B">
          <w:delText>1</w:delText>
        </w:r>
      </w:del>
      <w:ins w:id="60" w:author="Monique van Berkum" w:date="2020-01-17T12:09:00Z">
        <w:r w:rsidR="00786D5B" w:rsidRPr="00786D5B">
          <w:t xml:space="preserve"> </w:t>
        </w:r>
        <w:r w:rsidR="00786D5B">
          <w:t>SDOHCC</w:t>
        </w:r>
        <w:r w:rsidR="00786D5B" w:rsidRPr="00D875F1">
          <w:t>_Goal_Transportation_</w:t>
        </w:r>
        <w:r w:rsidR="00786D5B">
          <w:t>1</w:t>
        </w:r>
      </w:ins>
    </w:p>
    <w:p w14:paraId="30BB898B" w14:textId="365C1492" w:rsidR="00C0262F" w:rsidRPr="00D875F1" w:rsidDel="00786D5B" w:rsidRDefault="00D875F1" w:rsidP="00786D5B">
      <w:pPr>
        <w:pStyle w:val="AMABodyText"/>
        <w:numPr>
          <w:ilvl w:val="0"/>
          <w:numId w:val="30"/>
        </w:numPr>
        <w:rPr>
          <w:del w:id="61" w:author="Monique van Berkum" w:date="2020-01-17T12:10:00Z"/>
        </w:rPr>
      </w:pPr>
      <w:del w:id="62" w:author="Monique van Berkum" w:date="2020-01-17T12:10:00Z">
        <w:r w:rsidRPr="00D875F1" w:rsidDel="00786D5B">
          <w:delText>sdohcc</w:delText>
        </w:r>
        <w:r w:rsidR="00532403" w:rsidRPr="00D875F1" w:rsidDel="00786D5B">
          <w:delText>_</w:delText>
        </w:r>
        <w:r w:rsidR="00C0262F" w:rsidRPr="00D875F1" w:rsidDel="00786D5B">
          <w:delText>Observation</w:delText>
        </w:r>
        <w:r w:rsidR="00532403" w:rsidRPr="00D875F1" w:rsidDel="00786D5B">
          <w:delText>_</w:delText>
        </w:r>
        <w:r w:rsidR="00C0262F" w:rsidRPr="00D875F1" w:rsidDel="00786D5B">
          <w:delText>Food</w:delText>
        </w:r>
        <w:r w:rsidR="001F3077" w:rsidRPr="00D875F1" w:rsidDel="00786D5B">
          <w:delText>Ins</w:delText>
        </w:r>
        <w:r w:rsidR="00C0262F" w:rsidRPr="00D875F1" w:rsidDel="00786D5B">
          <w:delText>ecurity</w:delText>
        </w:r>
        <w:r w:rsidR="00532403" w:rsidRPr="00D875F1" w:rsidDel="00786D5B">
          <w:delText>_</w:delText>
        </w:r>
        <w:r w:rsidR="00C0262F" w:rsidRPr="00D875F1" w:rsidDel="00786D5B">
          <w:delText>1</w:delText>
        </w:r>
      </w:del>
      <w:ins w:id="63" w:author="Monique van Berkum" w:date="2020-01-17T12:10:00Z">
        <w:r w:rsidR="00786D5B" w:rsidRPr="00786D5B">
          <w:t xml:space="preserve"> </w:t>
        </w:r>
        <w:r w:rsidR="00786D5B">
          <w:t>SDOHCC</w:t>
        </w:r>
        <w:r w:rsidR="00786D5B" w:rsidRPr="00D875F1">
          <w:t>_Observation_FoodInsecurity_1</w:t>
        </w:r>
      </w:ins>
    </w:p>
    <w:p w14:paraId="248C1071" w14:textId="51C5CCB6" w:rsidR="00C0262F" w:rsidRPr="00D875F1" w:rsidDel="00786D5B" w:rsidRDefault="00D875F1" w:rsidP="00786D5B">
      <w:pPr>
        <w:pStyle w:val="AMABodyText"/>
        <w:numPr>
          <w:ilvl w:val="0"/>
          <w:numId w:val="30"/>
        </w:numPr>
        <w:rPr>
          <w:del w:id="64" w:author="Monique van Berkum" w:date="2020-01-17T12:10:00Z"/>
        </w:rPr>
      </w:pPr>
      <w:del w:id="65" w:author="Monique van Berkum" w:date="2020-01-17T12:10:00Z">
        <w:r w:rsidRPr="00D875F1" w:rsidDel="00786D5B">
          <w:delText>sdohcc</w:delText>
        </w:r>
        <w:r w:rsidR="00532403" w:rsidRPr="00D875F1" w:rsidDel="00786D5B">
          <w:delText>_</w:delText>
        </w:r>
        <w:r w:rsidR="00C0262F" w:rsidRPr="00D875F1" w:rsidDel="00786D5B">
          <w:delText>Observation</w:delText>
        </w:r>
        <w:r w:rsidR="00532403" w:rsidRPr="00D875F1" w:rsidDel="00786D5B">
          <w:delText>_</w:delText>
        </w:r>
        <w:r w:rsidR="00C0262F" w:rsidRPr="00D875F1" w:rsidDel="00786D5B">
          <w:delText>Food</w:delText>
        </w:r>
        <w:r w:rsidR="001F3077" w:rsidRPr="00D875F1" w:rsidDel="00786D5B">
          <w:delText>Ins</w:delText>
        </w:r>
        <w:r w:rsidR="00C0262F" w:rsidRPr="00D875F1" w:rsidDel="00786D5B">
          <w:delText>ecurity</w:delText>
        </w:r>
        <w:r w:rsidR="00532403" w:rsidRPr="00D875F1" w:rsidDel="00786D5B">
          <w:delText>_</w:delText>
        </w:r>
        <w:r w:rsidR="00C0262F" w:rsidRPr="00D875F1" w:rsidDel="00786D5B">
          <w:delText>2</w:delText>
        </w:r>
      </w:del>
      <w:ins w:id="66" w:author="Monique van Berkum" w:date="2020-01-17T12:10:00Z">
        <w:r w:rsidR="00786D5B" w:rsidRPr="00786D5B">
          <w:t xml:space="preserve"> </w:t>
        </w:r>
        <w:r w:rsidR="00786D5B">
          <w:t>SDOHCC</w:t>
        </w:r>
        <w:r w:rsidR="00786D5B" w:rsidRPr="00D875F1">
          <w:t>_Observation_FoodInsecurity_2</w:t>
        </w:r>
      </w:ins>
    </w:p>
    <w:p w14:paraId="0A662A21" w14:textId="58390D97" w:rsidR="00C0262F" w:rsidRPr="00D875F1" w:rsidDel="00174DEE" w:rsidRDefault="00D875F1" w:rsidP="00174DEE">
      <w:pPr>
        <w:pStyle w:val="AMABodyText"/>
        <w:numPr>
          <w:ilvl w:val="0"/>
          <w:numId w:val="30"/>
        </w:numPr>
        <w:rPr>
          <w:del w:id="67" w:author="Monique van Berkum" w:date="2020-01-17T12:13:00Z"/>
        </w:rPr>
      </w:pPr>
      <w:del w:id="68" w:author="Monique van Berkum" w:date="2020-01-17T12:13:00Z">
        <w:r w:rsidRPr="00D875F1" w:rsidDel="00174DEE">
          <w:lastRenderedPageBreak/>
          <w:delText>sdohcc</w:delText>
        </w:r>
        <w:r w:rsidR="00532403" w:rsidRPr="00D875F1" w:rsidDel="00174DEE">
          <w:delText>_</w:delText>
        </w:r>
        <w:r w:rsidR="00C0262F" w:rsidRPr="00D875F1" w:rsidDel="00174DEE">
          <w:delText>QuestionnaireResponse</w:delText>
        </w:r>
        <w:r w:rsidR="00532403" w:rsidRPr="00D875F1" w:rsidDel="00174DEE">
          <w:delText>_</w:delText>
        </w:r>
        <w:r w:rsidR="009C65F7" w:rsidRPr="00D875F1" w:rsidDel="00174DEE">
          <w:delText>Housing</w:delText>
        </w:r>
        <w:r w:rsidR="00532403" w:rsidRPr="00D875F1" w:rsidDel="00174DEE">
          <w:delText>_</w:delText>
        </w:r>
        <w:r w:rsidR="00C0262F" w:rsidRPr="00D875F1" w:rsidDel="00174DEE">
          <w:delText>1</w:delText>
        </w:r>
      </w:del>
      <w:ins w:id="69" w:author="Monique van Berkum" w:date="2020-01-17T12:13:00Z">
        <w:r w:rsidR="00174DEE" w:rsidRPr="00174DEE">
          <w:t xml:space="preserve"> </w:t>
        </w:r>
        <w:r w:rsidR="00174DEE">
          <w:t>SDOHCC</w:t>
        </w:r>
        <w:r w:rsidR="00174DEE" w:rsidRPr="00D875F1">
          <w:t>_QuestionnaireResponse_Housing_1</w:t>
        </w:r>
      </w:ins>
    </w:p>
    <w:p w14:paraId="5B87060D" w14:textId="314B160E" w:rsidR="00524974" w:rsidRPr="00D875F1" w:rsidRDefault="00524974" w:rsidP="00545096">
      <w:pPr>
        <w:pStyle w:val="Heading2"/>
      </w:pPr>
      <w:bookmarkStart w:id="70" w:name="_Ref22566242"/>
      <w:bookmarkStart w:id="71" w:name="_Toc26778544"/>
      <w:r w:rsidRPr="00D875F1">
        <w:t xml:space="preserve">Naming </w:t>
      </w:r>
      <w:r w:rsidR="00AF66BE">
        <w:t>C</w:t>
      </w:r>
      <w:r w:rsidRPr="00D875F1">
        <w:t xml:space="preserve">onventions for </w:t>
      </w:r>
      <w:r w:rsidR="00627F27" w:rsidRPr="00D875F1">
        <w:t>Gravity FHIR</w:t>
      </w:r>
      <w:r w:rsidR="00493402" w:rsidRPr="00D875F1">
        <w:rPr>
          <w:vertAlign w:val="superscript"/>
        </w:rPr>
        <w:t>®</w:t>
      </w:r>
      <w:r w:rsidR="00627F27" w:rsidRPr="00D875F1">
        <w:t xml:space="preserve"> </w:t>
      </w:r>
      <w:r w:rsidR="00AF66BE">
        <w:t>P</w:t>
      </w:r>
      <w:r w:rsidR="006C309C" w:rsidRPr="00D875F1">
        <w:t>rofile</w:t>
      </w:r>
      <w:r w:rsidR="00E96A4E" w:rsidRPr="00D875F1">
        <w:t xml:space="preserve"> </w:t>
      </w:r>
      <w:r w:rsidR="00AF66BE">
        <w:t>E</w:t>
      </w:r>
      <w:r w:rsidR="00E96A4E" w:rsidRPr="00D875F1">
        <w:t>xamples</w:t>
      </w:r>
      <w:bookmarkEnd w:id="70"/>
      <w:bookmarkEnd w:id="71"/>
      <w:r w:rsidRPr="00D875F1">
        <w:t xml:space="preserve"> </w:t>
      </w:r>
    </w:p>
    <w:p w14:paraId="10DF929B" w14:textId="471322E4" w:rsidR="007B465F" w:rsidRPr="00D875F1" w:rsidRDefault="001C600E" w:rsidP="00524974">
      <w:pPr>
        <w:pStyle w:val="AMABodyText"/>
      </w:pPr>
      <w:r w:rsidRPr="00D875F1">
        <w:t xml:space="preserve">The names for </w:t>
      </w:r>
      <w:r w:rsidR="00B334A1" w:rsidRPr="00D875F1">
        <w:t>profile example</w:t>
      </w:r>
      <w:r w:rsidRPr="00D875F1">
        <w:t>s</w:t>
      </w:r>
      <w:r w:rsidR="00B334A1" w:rsidRPr="00D875F1">
        <w:t xml:space="preserve"> mirror the names</w:t>
      </w:r>
      <w:r w:rsidRPr="00D875F1">
        <w:t xml:space="preserve"> </w:t>
      </w:r>
      <w:r w:rsidR="008D61AB" w:rsidRPr="00D875F1">
        <w:t>of</w:t>
      </w:r>
      <w:r w:rsidR="00B334A1" w:rsidRPr="00D875F1">
        <w:t xml:space="preserve"> </w:t>
      </w:r>
      <w:r w:rsidR="00460A26" w:rsidRPr="00D875F1">
        <w:t xml:space="preserve">the </w:t>
      </w:r>
      <w:r w:rsidR="00B334A1" w:rsidRPr="00D875F1">
        <w:t>profiles that they are examples of</w:t>
      </w:r>
      <w:r w:rsidRPr="00D875F1">
        <w:t>.</w:t>
      </w:r>
      <w:r w:rsidR="00B334A1" w:rsidRPr="00D875F1">
        <w:t xml:space="preserve"> </w:t>
      </w:r>
      <w:r w:rsidR="002F0EAD" w:rsidRPr="00D875F1">
        <w:t xml:space="preserve">Additionally, </w:t>
      </w:r>
      <w:r w:rsidR="008D61AB" w:rsidRPr="00D875F1">
        <w:t xml:space="preserve">profile example names </w:t>
      </w:r>
      <w:r w:rsidR="002F0EAD" w:rsidRPr="00D875F1">
        <w:t xml:space="preserve">have a </w:t>
      </w:r>
      <w:r w:rsidR="00CD1023" w:rsidRPr="00D875F1">
        <w:t>S</w:t>
      </w:r>
      <w:r w:rsidR="002F0EAD" w:rsidRPr="00D875F1">
        <w:t xml:space="preserve">egment </w:t>
      </w:r>
      <w:r w:rsidR="00CD1023" w:rsidRPr="00D875F1">
        <w:t xml:space="preserve">5 </w:t>
      </w:r>
      <w:r w:rsidR="008D61AB" w:rsidRPr="00D875F1">
        <w:t>which appends</w:t>
      </w:r>
      <w:r w:rsidR="002F0EAD" w:rsidRPr="00D875F1">
        <w:t xml:space="preserve"> "Example"</w:t>
      </w:r>
      <w:r w:rsidR="008D61AB" w:rsidRPr="00D875F1">
        <w:t xml:space="preserve"> to the profile name</w:t>
      </w:r>
      <w:r w:rsidR="002F0EAD" w:rsidRPr="00D875F1">
        <w:t>.</w:t>
      </w:r>
      <w:r w:rsidR="007B465F" w:rsidRPr="00D875F1">
        <w:t xml:space="preserve"> A shortened description of each profile segment is repeated here for </w:t>
      </w:r>
      <w:r w:rsidR="003127F6" w:rsidRPr="00D875F1">
        <w:t>the reader’s</w:t>
      </w:r>
      <w:r w:rsidR="007B465F" w:rsidRPr="00D875F1">
        <w:t xml:space="preserve"> </w:t>
      </w:r>
      <w:r w:rsidR="003127F6" w:rsidRPr="00D875F1">
        <w:t>convenience</w:t>
      </w:r>
      <w:r w:rsidR="007B465F" w:rsidRPr="00D875F1">
        <w:t>.</w:t>
      </w:r>
    </w:p>
    <w:p w14:paraId="4272C5BD" w14:textId="0D75F523" w:rsidR="00A37618" w:rsidRPr="00D875F1" w:rsidRDefault="00A37618" w:rsidP="00524974">
      <w:pPr>
        <w:pStyle w:val="AMABodyText"/>
      </w:pPr>
      <w:r w:rsidRPr="00D875F1">
        <w:t>Gravity profile example names</w:t>
      </w:r>
      <w:r w:rsidR="002C075B" w:rsidRPr="00D875F1">
        <w:t xml:space="preserve"> MUST</w:t>
      </w:r>
      <w:r w:rsidRPr="00D875F1">
        <w:t xml:space="preserve"> contain the segments below, separated by </w:t>
      </w:r>
      <w:r w:rsidR="00532403" w:rsidRPr="00D875F1">
        <w:t>underscore</w:t>
      </w:r>
      <w:r w:rsidRPr="00D875F1">
        <w:t>s, in the order specified:</w:t>
      </w:r>
    </w:p>
    <w:p w14:paraId="27725FC2" w14:textId="1E8A8FC1" w:rsidR="00AB4D92" w:rsidRPr="00D875F1" w:rsidDel="00174DEE" w:rsidRDefault="00F72970" w:rsidP="00174DEE">
      <w:pPr>
        <w:pStyle w:val="AMABodyText"/>
        <w:numPr>
          <w:ilvl w:val="0"/>
          <w:numId w:val="41"/>
        </w:numPr>
        <w:rPr>
          <w:del w:id="72" w:author="Monique van Berkum" w:date="2020-01-17T12:14:00Z"/>
        </w:rPr>
      </w:pPr>
      <w:r w:rsidRPr="00174DEE">
        <w:t xml:space="preserve">Segment 1: </w:t>
      </w:r>
      <w:del w:id="73" w:author="Monique van Berkum" w:date="2020-01-17T12:13:00Z">
        <w:r w:rsidR="00D875F1" w:rsidRPr="00174DEE" w:rsidDel="00174DEE">
          <w:delText>sdohcc</w:delText>
        </w:r>
      </w:del>
      <w:proofErr w:type="spellStart"/>
      <w:ins w:id="74" w:author="Monique van Berkum" w:date="2020-01-17T12:13:00Z">
        <w:r w:rsidR="00174DEE" w:rsidRPr="00174DEE">
          <w:t>SDOHCC</w:t>
        </w:r>
      </w:ins>
    </w:p>
    <w:p w14:paraId="292E46C2" w14:textId="68FF325C" w:rsidR="00F72970" w:rsidRPr="00174DEE" w:rsidRDefault="00F72970" w:rsidP="00174DEE">
      <w:pPr>
        <w:pStyle w:val="AMABodyText"/>
        <w:ind w:left="360"/>
      </w:pPr>
      <w:r w:rsidRPr="00174DEE">
        <w:t>Segment</w:t>
      </w:r>
      <w:proofErr w:type="spellEnd"/>
      <w:r w:rsidRPr="00174DEE">
        <w:t xml:space="preserve"> 2: FHIR</w:t>
      </w:r>
      <w:r w:rsidRPr="00174DEE">
        <w:rPr>
          <w:vertAlign w:val="superscript"/>
        </w:rPr>
        <w:t>®</w:t>
      </w:r>
      <w:r w:rsidRPr="00174DEE">
        <w:t xml:space="preserve"> </w:t>
      </w:r>
      <w:r w:rsidR="00A37618" w:rsidRPr="00174DEE">
        <w:t>resource</w:t>
      </w:r>
      <w:r w:rsidRPr="00174DEE">
        <w:t xml:space="preserve"> name (e.g., Observation, Goal, etc.)</w:t>
      </w:r>
    </w:p>
    <w:p w14:paraId="1DD3EB3E" w14:textId="79193460" w:rsidR="00F72970" w:rsidRPr="00D875F1" w:rsidRDefault="00F72970" w:rsidP="00CD1023">
      <w:pPr>
        <w:pStyle w:val="AMABodyText"/>
        <w:numPr>
          <w:ilvl w:val="0"/>
          <w:numId w:val="41"/>
        </w:numPr>
      </w:pPr>
      <w:r w:rsidRPr="00D875F1">
        <w:t xml:space="preserve">Segment 3: A high-level label for the content category that the profile addresses (e.g., food </w:t>
      </w:r>
      <w:r w:rsidR="0039735A" w:rsidRPr="00D875F1">
        <w:t>in</w:t>
      </w:r>
      <w:r w:rsidRPr="00D875F1">
        <w:t>security</w:t>
      </w:r>
      <w:r w:rsidR="00B334A1" w:rsidRPr="00D875F1">
        <w:t>)</w:t>
      </w:r>
    </w:p>
    <w:p w14:paraId="11273789" w14:textId="65EC7E57" w:rsidR="00F72970" w:rsidRPr="00D875F1" w:rsidRDefault="00F72970" w:rsidP="00CD1023">
      <w:pPr>
        <w:pStyle w:val="AMABodyText"/>
        <w:numPr>
          <w:ilvl w:val="0"/>
          <w:numId w:val="41"/>
        </w:numPr>
      </w:pPr>
      <w:r w:rsidRPr="00D875F1">
        <w:t xml:space="preserve">Segment 4: </w:t>
      </w:r>
      <w:r w:rsidR="009C65F7" w:rsidRPr="00D875F1">
        <w:t xml:space="preserve">A number </w:t>
      </w:r>
      <w:r w:rsidR="002C075B" w:rsidRPr="00D875F1">
        <w:t>intended to</w:t>
      </w:r>
      <w:r w:rsidR="009C65F7" w:rsidRPr="00D875F1">
        <w:t xml:space="preserve"> </w:t>
      </w:r>
      <w:r w:rsidR="00980333" w:rsidRPr="00D875F1">
        <w:t>distinguish</w:t>
      </w:r>
      <w:r w:rsidR="009C65F7" w:rsidRPr="00D875F1">
        <w:t xml:space="preserve"> different profiles for which segments 1, 2 and 3 are identical. </w:t>
      </w:r>
    </w:p>
    <w:p w14:paraId="73DB0B7C" w14:textId="2F2EE856" w:rsidR="00F72970" w:rsidRPr="00D875F1" w:rsidRDefault="00F72970" w:rsidP="00CD1023">
      <w:pPr>
        <w:pStyle w:val="AMABodyText"/>
        <w:numPr>
          <w:ilvl w:val="0"/>
          <w:numId w:val="41"/>
        </w:numPr>
      </w:pPr>
      <w:r w:rsidRPr="00D875F1">
        <w:t>Segment 5: Example</w:t>
      </w:r>
    </w:p>
    <w:p w14:paraId="14472F17" w14:textId="4EA90C40" w:rsidR="00524974" w:rsidRPr="00D875F1" w:rsidRDefault="00524974" w:rsidP="00545096">
      <w:pPr>
        <w:pStyle w:val="Heading3"/>
      </w:pPr>
      <w:bookmarkStart w:id="75" w:name="_Toc26778545"/>
      <w:r w:rsidRPr="00D875F1">
        <w:t xml:space="preserve">Examples of </w:t>
      </w:r>
      <w:r w:rsidR="00627F27" w:rsidRPr="00D875F1">
        <w:t>Gravity FHIR</w:t>
      </w:r>
      <w:r w:rsidR="00493402" w:rsidRPr="00D875F1">
        <w:rPr>
          <w:vertAlign w:val="superscript"/>
        </w:rPr>
        <w:t>®</w:t>
      </w:r>
      <w:r w:rsidR="00493402" w:rsidRPr="00D875F1">
        <w:t xml:space="preserve"> </w:t>
      </w:r>
      <w:r w:rsidR="00AF66BE">
        <w:t>P</w:t>
      </w:r>
      <w:r w:rsidR="00F72970" w:rsidRPr="00D875F1">
        <w:t xml:space="preserve">rofile </w:t>
      </w:r>
      <w:r w:rsidR="00AF66BE">
        <w:t>E</w:t>
      </w:r>
      <w:r w:rsidRPr="00D875F1">
        <w:t xml:space="preserve">xample </w:t>
      </w:r>
      <w:r w:rsidR="00AF66BE">
        <w:t>N</w:t>
      </w:r>
      <w:r w:rsidRPr="00D875F1">
        <w:t>ames</w:t>
      </w:r>
      <w:bookmarkEnd w:id="75"/>
    </w:p>
    <w:p w14:paraId="59665318" w14:textId="60D276E6" w:rsidR="00493402" w:rsidRPr="00D875F1" w:rsidRDefault="00D875F1" w:rsidP="00F130C4">
      <w:pPr>
        <w:pStyle w:val="AMABodyText"/>
        <w:numPr>
          <w:ilvl w:val="0"/>
          <w:numId w:val="30"/>
        </w:numPr>
      </w:pPr>
      <w:del w:id="76" w:author="Monique van Berkum" w:date="2020-01-17T12:15:00Z">
        <w:r w:rsidDel="00174DEE">
          <w:delText>sdohcc</w:delText>
        </w:r>
      </w:del>
      <w:ins w:id="77" w:author="Monique van Berkum" w:date="2020-01-17T12:15:00Z">
        <w:r w:rsidR="00174DEE">
          <w:t>SDOHCC</w:t>
        </w:r>
      </w:ins>
      <w:r w:rsidR="00532403" w:rsidRPr="00D875F1">
        <w:t>_</w:t>
      </w:r>
      <w:r w:rsidR="00493402" w:rsidRPr="00D875F1">
        <w:t>Goal</w:t>
      </w:r>
      <w:r w:rsidR="00532403" w:rsidRPr="00D875F1">
        <w:t>_</w:t>
      </w:r>
      <w:r w:rsidR="00493402" w:rsidRPr="00D875F1">
        <w:t>Transportation</w:t>
      </w:r>
      <w:r w:rsidR="00532403" w:rsidRPr="00D875F1">
        <w:t>_</w:t>
      </w:r>
      <w:r w:rsidR="00493402" w:rsidRPr="00D875F1">
        <w:t>1</w:t>
      </w:r>
      <w:r w:rsidR="00532403" w:rsidRPr="00D875F1">
        <w:t>_</w:t>
      </w:r>
      <w:r w:rsidR="00FD6EE9" w:rsidRPr="00D875F1">
        <w:t>E</w:t>
      </w:r>
      <w:r w:rsidR="00493402" w:rsidRPr="00D875F1">
        <w:t>xample</w:t>
      </w:r>
    </w:p>
    <w:p w14:paraId="458E9656" w14:textId="05C88732" w:rsidR="00493402" w:rsidRPr="00D875F1" w:rsidRDefault="00D875F1" w:rsidP="00F130C4">
      <w:pPr>
        <w:pStyle w:val="AMABodyText"/>
        <w:numPr>
          <w:ilvl w:val="0"/>
          <w:numId w:val="30"/>
        </w:numPr>
      </w:pPr>
      <w:del w:id="78" w:author="Monique van Berkum" w:date="2020-01-17T12:15:00Z">
        <w:r w:rsidDel="00174DEE">
          <w:delText>sdohcc</w:delText>
        </w:r>
      </w:del>
      <w:ins w:id="79" w:author="Monique van Berkum" w:date="2020-01-17T12:15:00Z">
        <w:r w:rsidR="00174DEE">
          <w:t>SDOHCC</w:t>
        </w:r>
      </w:ins>
      <w:r w:rsidR="00532403" w:rsidRPr="00D875F1">
        <w:t>_</w:t>
      </w:r>
      <w:r w:rsidR="00493402" w:rsidRPr="00D875F1">
        <w:t>Observation</w:t>
      </w:r>
      <w:r w:rsidR="00532403" w:rsidRPr="00D875F1">
        <w:t>_</w:t>
      </w:r>
      <w:r w:rsidR="00493402" w:rsidRPr="00D875F1">
        <w:t>Food</w:t>
      </w:r>
      <w:r w:rsidR="0039735A" w:rsidRPr="00D875F1">
        <w:t>Ins</w:t>
      </w:r>
      <w:r w:rsidR="00493402" w:rsidRPr="00D875F1">
        <w:t>ecurity</w:t>
      </w:r>
      <w:r w:rsidR="00532403" w:rsidRPr="00D875F1">
        <w:t>_</w:t>
      </w:r>
      <w:r w:rsidR="00493402" w:rsidRPr="00D875F1">
        <w:t>1</w:t>
      </w:r>
      <w:r w:rsidR="00532403" w:rsidRPr="00D875F1">
        <w:t>_</w:t>
      </w:r>
      <w:r w:rsidR="00FD6EE9" w:rsidRPr="00D875F1">
        <w:t>E</w:t>
      </w:r>
      <w:r w:rsidR="00493402" w:rsidRPr="00D875F1">
        <w:t>xample</w:t>
      </w:r>
    </w:p>
    <w:p w14:paraId="0A2A3A30" w14:textId="57439261" w:rsidR="00493402" w:rsidRPr="00D875F1" w:rsidRDefault="00D875F1" w:rsidP="00F130C4">
      <w:pPr>
        <w:pStyle w:val="AMABodyText"/>
        <w:numPr>
          <w:ilvl w:val="0"/>
          <w:numId w:val="30"/>
        </w:numPr>
      </w:pPr>
      <w:del w:id="80" w:author="Monique van Berkum" w:date="2020-01-17T12:15:00Z">
        <w:r w:rsidDel="00174DEE">
          <w:delText>sdohcc</w:delText>
        </w:r>
      </w:del>
      <w:ins w:id="81" w:author="Monique van Berkum" w:date="2020-01-17T12:15:00Z">
        <w:r w:rsidR="00174DEE">
          <w:t>SDOHCC</w:t>
        </w:r>
      </w:ins>
      <w:r w:rsidR="00532403" w:rsidRPr="00D875F1">
        <w:t>_</w:t>
      </w:r>
      <w:r w:rsidR="00493402" w:rsidRPr="00D875F1">
        <w:t>Observation</w:t>
      </w:r>
      <w:r w:rsidR="00532403" w:rsidRPr="00D875F1">
        <w:t>_</w:t>
      </w:r>
      <w:r w:rsidR="00493402" w:rsidRPr="00D875F1">
        <w:t>Food</w:t>
      </w:r>
      <w:r w:rsidR="0039735A" w:rsidRPr="00D875F1">
        <w:t>Ins</w:t>
      </w:r>
      <w:r w:rsidR="00493402" w:rsidRPr="00D875F1">
        <w:t>ecurity</w:t>
      </w:r>
      <w:r w:rsidR="00532403" w:rsidRPr="00D875F1">
        <w:t>_</w:t>
      </w:r>
      <w:r w:rsidR="00493402" w:rsidRPr="00D875F1">
        <w:t>2</w:t>
      </w:r>
      <w:r w:rsidR="00532403" w:rsidRPr="00D875F1">
        <w:t>_</w:t>
      </w:r>
      <w:r w:rsidR="00FD6EE9" w:rsidRPr="00D875F1">
        <w:t>E</w:t>
      </w:r>
      <w:r w:rsidR="00493402" w:rsidRPr="00D875F1">
        <w:t>xample</w:t>
      </w:r>
    </w:p>
    <w:p w14:paraId="50F97AAC" w14:textId="0911FBB5" w:rsidR="00493402" w:rsidRPr="00D875F1" w:rsidRDefault="00D875F1" w:rsidP="00F130C4">
      <w:pPr>
        <w:pStyle w:val="AMABodyText"/>
        <w:numPr>
          <w:ilvl w:val="0"/>
          <w:numId w:val="30"/>
        </w:numPr>
      </w:pPr>
      <w:del w:id="82" w:author="Monique van Berkum" w:date="2020-01-17T12:15:00Z">
        <w:r w:rsidDel="00174DEE">
          <w:delText>sdohcc</w:delText>
        </w:r>
      </w:del>
      <w:ins w:id="83" w:author="Monique van Berkum" w:date="2020-01-17T12:15:00Z">
        <w:r w:rsidR="00174DEE">
          <w:t>S</w:t>
        </w:r>
      </w:ins>
      <w:ins w:id="84" w:author="Monique van Berkum" w:date="2020-01-17T12:16:00Z">
        <w:r w:rsidR="00174DEE">
          <w:t>DOHCC</w:t>
        </w:r>
      </w:ins>
      <w:r w:rsidR="00532403" w:rsidRPr="00D875F1">
        <w:t>_</w:t>
      </w:r>
      <w:r w:rsidR="00493402" w:rsidRPr="00D875F1">
        <w:t>Observation</w:t>
      </w:r>
      <w:r w:rsidR="00532403" w:rsidRPr="00D875F1">
        <w:t>_</w:t>
      </w:r>
      <w:r w:rsidR="00493402" w:rsidRPr="00D875F1">
        <w:t>Housing</w:t>
      </w:r>
      <w:r w:rsidR="00532403" w:rsidRPr="00D875F1">
        <w:t>_</w:t>
      </w:r>
      <w:r w:rsidR="00493402" w:rsidRPr="00D875F1">
        <w:t>2</w:t>
      </w:r>
      <w:r w:rsidR="00532403" w:rsidRPr="00D875F1">
        <w:t>_</w:t>
      </w:r>
      <w:r w:rsidR="00FD6EE9" w:rsidRPr="00D875F1">
        <w:t>E</w:t>
      </w:r>
      <w:r w:rsidR="00493402" w:rsidRPr="00D875F1">
        <w:t>xample</w:t>
      </w:r>
    </w:p>
    <w:p w14:paraId="3F636E11" w14:textId="33366CDD" w:rsidR="009C65F7" w:rsidRPr="00D875F1" w:rsidRDefault="00D875F1" w:rsidP="00F130C4">
      <w:pPr>
        <w:pStyle w:val="AMABodyText"/>
        <w:numPr>
          <w:ilvl w:val="0"/>
          <w:numId w:val="30"/>
        </w:numPr>
      </w:pPr>
      <w:del w:id="85" w:author="Monique van Berkum" w:date="2020-01-17T12:16:00Z">
        <w:r w:rsidDel="00174DEE">
          <w:delText>sdohcc</w:delText>
        </w:r>
      </w:del>
      <w:ins w:id="86" w:author="Monique van Berkum" w:date="2020-01-17T12:16:00Z">
        <w:r w:rsidR="00174DEE">
          <w:t>SDOHCC</w:t>
        </w:r>
      </w:ins>
      <w:r w:rsidR="00532403" w:rsidRPr="00D875F1">
        <w:t>_</w:t>
      </w:r>
      <w:r w:rsidR="00493402" w:rsidRPr="00D875F1">
        <w:t>QuestionnaireResponse</w:t>
      </w:r>
      <w:r w:rsidR="00532403" w:rsidRPr="00D875F1">
        <w:t>_</w:t>
      </w:r>
      <w:r w:rsidR="00493402" w:rsidRPr="00D875F1">
        <w:t>Food</w:t>
      </w:r>
      <w:r w:rsidR="0039735A" w:rsidRPr="00D875F1">
        <w:t>Ins</w:t>
      </w:r>
      <w:r w:rsidR="00493402" w:rsidRPr="00D875F1">
        <w:t>ecurity</w:t>
      </w:r>
      <w:r w:rsidR="00532403" w:rsidRPr="00D875F1">
        <w:t>_</w:t>
      </w:r>
      <w:r w:rsidR="00493402" w:rsidRPr="00D875F1">
        <w:t>1</w:t>
      </w:r>
      <w:r w:rsidR="00532403" w:rsidRPr="00D875F1">
        <w:t>_</w:t>
      </w:r>
      <w:r w:rsidR="00FD6EE9" w:rsidRPr="00D875F1">
        <w:t>E</w:t>
      </w:r>
      <w:r w:rsidR="00493402" w:rsidRPr="00D875F1">
        <w:t>xample</w:t>
      </w:r>
    </w:p>
    <w:p w14:paraId="19C2336C" w14:textId="2587CB82" w:rsidR="001A6F3E" w:rsidRPr="00D875F1" w:rsidRDefault="001A6F3E" w:rsidP="001A6F3E">
      <w:pPr>
        <w:pStyle w:val="Heading2"/>
      </w:pPr>
      <w:bookmarkStart w:id="87" w:name="_Toc26778546"/>
      <w:r w:rsidRPr="00D875F1">
        <w:t xml:space="preserve">Naming </w:t>
      </w:r>
      <w:r w:rsidR="00AF66BE">
        <w:t>C</w:t>
      </w:r>
      <w:r w:rsidRPr="00D875F1">
        <w:t>onventions for Gravity FHIR</w:t>
      </w:r>
      <w:r w:rsidRPr="00D875F1">
        <w:rPr>
          <w:vertAlign w:val="superscript"/>
        </w:rPr>
        <w:t>®</w:t>
      </w:r>
      <w:r w:rsidRPr="00D875F1">
        <w:t xml:space="preserve"> </w:t>
      </w:r>
      <w:r w:rsidR="00AF66BE">
        <w:t>P</w:t>
      </w:r>
      <w:r w:rsidRPr="00D875F1">
        <w:t xml:space="preserve">rofile </w:t>
      </w:r>
      <w:r w:rsidR="00AF66BE">
        <w:t>I</w:t>
      </w:r>
      <w:r w:rsidRPr="00D875F1">
        <w:t xml:space="preserve">nstance </w:t>
      </w:r>
      <w:r w:rsidR="00AF66BE">
        <w:t>S</w:t>
      </w:r>
      <w:r w:rsidRPr="00D875F1">
        <w:t>amples</w:t>
      </w:r>
      <w:bookmarkEnd w:id="87"/>
      <w:r w:rsidRPr="00D875F1">
        <w:t xml:space="preserve"> </w:t>
      </w:r>
    </w:p>
    <w:p w14:paraId="4A3B8176" w14:textId="2C3DF8B0" w:rsidR="001A6F3E" w:rsidRPr="00D875F1" w:rsidRDefault="001A6F3E" w:rsidP="001A6F3E">
      <w:pPr>
        <w:pStyle w:val="AMABodyText"/>
      </w:pPr>
      <w:r w:rsidRPr="00D875F1">
        <w:t xml:space="preserve">True instances of a patient profile are not provided in an IG because some instance data (e.g., patient demographic data) cannot be </w:t>
      </w:r>
      <w:r w:rsidR="003127F6" w:rsidRPr="00D875F1">
        <w:t>share</w:t>
      </w:r>
      <w:r w:rsidRPr="00D875F1">
        <w:t xml:space="preserve">d. However, instance samples </w:t>
      </w:r>
      <w:r w:rsidR="003127F6" w:rsidRPr="00D875F1">
        <w:t xml:space="preserve">may be useful (e.g., for </w:t>
      </w:r>
      <w:proofErr w:type="spellStart"/>
      <w:r w:rsidRPr="00D875F1">
        <w:t>Connectathons</w:t>
      </w:r>
      <w:proofErr w:type="spellEnd"/>
      <w:r w:rsidR="003127F6" w:rsidRPr="00D875F1">
        <w:t xml:space="preserve">). </w:t>
      </w:r>
    </w:p>
    <w:p w14:paraId="67E273CA" w14:textId="7B242757" w:rsidR="001A6F3E" w:rsidRPr="00D875F1" w:rsidRDefault="001A6F3E" w:rsidP="001A6F3E">
      <w:pPr>
        <w:pStyle w:val="AMABodyText"/>
      </w:pPr>
      <w:r w:rsidRPr="00D875F1">
        <w:t>The names for profile instance samples mirror the names of the profiles that they are instance samples of. Additionally, profile</w:t>
      </w:r>
      <w:r w:rsidR="00E77492" w:rsidRPr="00D875F1">
        <w:t xml:space="preserve"> instance sample</w:t>
      </w:r>
      <w:r w:rsidRPr="00D875F1">
        <w:t xml:space="preserve"> names have a </w:t>
      </w:r>
      <w:r w:rsidR="00CD1023" w:rsidRPr="00D875F1">
        <w:t>Segment 5</w:t>
      </w:r>
      <w:r w:rsidRPr="00D875F1">
        <w:t xml:space="preserve"> which appends "</w:t>
      </w:r>
      <w:proofErr w:type="spellStart"/>
      <w:r w:rsidR="00B95617" w:rsidRPr="00D875F1">
        <w:t>I</w:t>
      </w:r>
      <w:r w:rsidRPr="00D875F1">
        <w:t>nstanceSample</w:t>
      </w:r>
      <w:proofErr w:type="spellEnd"/>
      <w:r w:rsidRPr="00D875F1">
        <w:t>" to the profile name.</w:t>
      </w:r>
      <w:r w:rsidR="00CD1023" w:rsidRPr="00D875F1">
        <w:t xml:space="preserve"> A shortened description of each profile segment is repeated here for </w:t>
      </w:r>
      <w:r w:rsidR="003127F6" w:rsidRPr="00D875F1">
        <w:t>the reader’s convenience</w:t>
      </w:r>
      <w:r w:rsidR="00CD1023" w:rsidRPr="00D875F1">
        <w:t>.</w:t>
      </w:r>
    </w:p>
    <w:p w14:paraId="75810A1C" w14:textId="7FD497F4" w:rsidR="001A6F3E" w:rsidRPr="00D875F1" w:rsidRDefault="001A6F3E" w:rsidP="001A6F3E">
      <w:pPr>
        <w:pStyle w:val="AMABodyText"/>
      </w:pPr>
      <w:r w:rsidRPr="00D875F1">
        <w:t xml:space="preserve">Gravity profile </w:t>
      </w:r>
      <w:r w:rsidR="00E77492" w:rsidRPr="00D875F1">
        <w:t>instance samples</w:t>
      </w:r>
      <w:r w:rsidRPr="00D875F1">
        <w:t xml:space="preserve"> names MUST contain the segments below, separated by </w:t>
      </w:r>
      <w:r w:rsidR="00532403" w:rsidRPr="00D875F1">
        <w:t>underscores</w:t>
      </w:r>
      <w:r w:rsidRPr="00D875F1">
        <w:t>, in the order specified:</w:t>
      </w:r>
    </w:p>
    <w:p w14:paraId="726DCC6E" w14:textId="0E10F812" w:rsidR="001A6F3E" w:rsidRPr="00174DEE" w:rsidRDefault="001A6F3E" w:rsidP="00CD1023">
      <w:pPr>
        <w:pStyle w:val="AMABodyText"/>
        <w:numPr>
          <w:ilvl w:val="0"/>
          <w:numId w:val="42"/>
        </w:numPr>
      </w:pPr>
      <w:r w:rsidRPr="00174DEE">
        <w:t xml:space="preserve">Segment 1: </w:t>
      </w:r>
      <w:del w:id="88" w:author="Monique van Berkum" w:date="2020-01-17T12:16:00Z">
        <w:r w:rsidR="00D875F1" w:rsidRPr="00174DEE" w:rsidDel="00174DEE">
          <w:delText>sdohcc</w:delText>
        </w:r>
      </w:del>
      <w:ins w:id="89" w:author="Monique van Berkum" w:date="2020-01-17T12:16:00Z">
        <w:r w:rsidR="00174DEE">
          <w:t>SDOHCC</w:t>
        </w:r>
      </w:ins>
    </w:p>
    <w:p w14:paraId="79488654" w14:textId="709BC194" w:rsidR="001A6F3E" w:rsidRPr="00D875F1" w:rsidRDefault="001A6F3E" w:rsidP="00CD1023">
      <w:pPr>
        <w:pStyle w:val="AMABodyText"/>
        <w:numPr>
          <w:ilvl w:val="0"/>
          <w:numId w:val="42"/>
        </w:numPr>
      </w:pPr>
      <w:r w:rsidRPr="00D875F1">
        <w:t>Segment 2: FHIR</w:t>
      </w:r>
      <w:r w:rsidRPr="00D875F1">
        <w:rPr>
          <w:vertAlign w:val="superscript"/>
        </w:rPr>
        <w:t>®</w:t>
      </w:r>
      <w:r w:rsidRPr="00D875F1">
        <w:t xml:space="preserve"> resource name (e.g., Observation, Goal, etc.)</w:t>
      </w:r>
    </w:p>
    <w:p w14:paraId="6E5633C8" w14:textId="38469AD4" w:rsidR="001A6F3E" w:rsidRPr="00D875F1" w:rsidRDefault="001A6F3E" w:rsidP="00CD1023">
      <w:pPr>
        <w:pStyle w:val="AMABodyText"/>
        <w:numPr>
          <w:ilvl w:val="0"/>
          <w:numId w:val="42"/>
        </w:numPr>
      </w:pPr>
      <w:r w:rsidRPr="00D875F1">
        <w:t xml:space="preserve">Segment 3: A high-level label for the content category that the profile addresses (e.g., food </w:t>
      </w:r>
      <w:r w:rsidR="0039735A" w:rsidRPr="00D875F1">
        <w:t>in</w:t>
      </w:r>
      <w:r w:rsidRPr="00D875F1">
        <w:t>security)</w:t>
      </w:r>
    </w:p>
    <w:p w14:paraId="7C0D75D1" w14:textId="0854A282" w:rsidR="001A6F3E" w:rsidRPr="00D875F1" w:rsidRDefault="001A6F3E" w:rsidP="00CD1023">
      <w:pPr>
        <w:pStyle w:val="AMABodyText"/>
        <w:numPr>
          <w:ilvl w:val="0"/>
          <w:numId w:val="42"/>
        </w:numPr>
      </w:pPr>
      <w:r w:rsidRPr="00D875F1">
        <w:t xml:space="preserve">Segment 4: A number intended to distinguish different profiles for which segments 1, 2 and 3 are identical. </w:t>
      </w:r>
    </w:p>
    <w:p w14:paraId="783222C4" w14:textId="730D8CCF" w:rsidR="001A6F3E" w:rsidRPr="00D875F1" w:rsidRDefault="001A6F3E" w:rsidP="00CD1023">
      <w:pPr>
        <w:pStyle w:val="AMABodyText"/>
        <w:numPr>
          <w:ilvl w:val="0"/>
          <w:numId w:val="42"/>
        </w:numPr>
      </w:pPr>
      <w:r w:rsidRPr="00D875F1">
        <w:lastRenderedPageBreak/>
        <w:t xml:space="preserve">Segment 5: </w:t>
      </w:r>
      <w:proofErr w:type="spellStart"/>
      <w:r w:rsidRPr="00D875F1">
        <w:t>InstanceSample</w:t>
      </w:r>
      <w:proofErr w:type="spellEnd"/>
      <w:r w:rsidR="00F130C4" w:rsidRPr="00D875F1">
        <w:t xml:space="preserve"> </w:t>
      </w:r>
    </w:p>
    <w:p w14:paraId="70D5B753" w14:textId="0862C193" w:rsidR="001A6F3E" w:rsidRPr="00D875F1" w:rsidRDefault="001A6F3E" w:rsidP="001A6F3E">
      <w:pPr>
        <w:pStyle w:val="Heading3"/>
      </w:pPr>
      <w:bookmarkStart w:id="90" w:name="_Toc26778547"/>
      <w:r w:rsidRPr="00D875F1">
        <w:t>Examples of Gravity FHIR</w:t>
      </w:r>
      <w:r w:rsidRPr="00D875F1">
        <w:rPr>
          <w:vertAlign w:val="superscript"/>
        </w:rPr>
        <w:t>®</w:t>
      </w:r>
      <w:r w:rsidRPr="00D875F1">
        <w:t xml:space="preserve"> </w:t>
      </w:r>
      <w:r w:rsidR="00AF66BE">
        <w:t>P</w:t>
      </w:r>
      <w:r w:rsidRPr="00D875F1">
        <w:t xml:space="preserve">rofile </w:t>
      </w:r>
      <w:r w:rsidR="00AF66BE">
        <w:t>I</w:t>
      </w:r>
      <w:r w:rsidRPr="00D875F1">
        <w:t xml:space="preserve">nstance </w:t>
      </w:r>
      <w:r w:rsidR="00AF66BE">
        <w:t>S</w:t>
      </w:r>
      <w:r w:rsidRPr="00D875F1">
        <w:t>amples</w:t>
      </w:r>
      <w:bookmarkEnd w:id="90"/>
    </w:p>
    <w:p w14:paraId="51E6E1EA" w14:textId="68DE13BB" w:rsidR="001A6F3E" w:rsidRPr="00D875F1" w:rsidRDefault="00D875F1" w:rsidP="001A6F3E">
      <w:pPr>
        <w:pStyle w:val="AMABodyText"/>
        <w:numPr>
          <w:ilvl w:val="0"/>
          <w:numId w:val="30"/>
        </w:numPr>
      </w:pPr>
      <w:del w:id="91" w:author="Monique van Berkum" w:date="2020-01-17T12:17:00Z">
        <w:r w:rsidRPr="00D875F1" w:rsidDel="00174DEE">
          <w:delText>sdohcc</w:delText>
        </w:r>
      </w:del>
      <w:ins w:id="92" w:author="Monique van Berkum" w:date="2020-01-17T12:17:00Z">
        <w:r w:rsidR="00174DEE">
          <w:t>SDOHCC</w:t>
        </w:r>
      </w:ins>
      <w:r w:rsidR="00532403" w:rsidRPr="00D875F1">
        <w:t>_</w:t>
      </w:r>
      <w:r w:rsidR="001A6F3E" w:rsidRPr="00D875F1">
        <w:t>Condition</w:t>
      </w:r>
      <w:r w:rsidR="00532403" w:rsidRPr="00D875F1">
        <w:t>_</w:t>
      </w:r>
      <w:r w:rsidR="001A6F3E" w:rsidRPr="00D875F1">
        <w:t>Food</w:t>
      </w:r>
      <w:r w:rsidR="0039735A" w:rsidRPr="00D875F1">
        <w:t>Ins</w:t>
      </w:r>
      <w:r w:rsidR="001A6F3E" w:rsidRPr="00D875F1">
        <w:t>ecurity</w:t>
      </w:r>
      <w:r w:rsidR="00532403" w:rsidRPr="00D875F1">
        <w:t>_</w:t>
      </w:r>
      <w:r w:rsidR="001A6F3E" w:rsidRPr="00D875F1">
        <w:t>1</w:t>
      </w:r>
      <w:r w:rsidR="00532403" w:rsidRPr="00D875F1">
        <w:t>_</w:t>
      </w:r>
      <w:r w:rsidR="001A6F3E" w:rsidRPr="00D875F1">
        <w:t>InstanceSample</w:t>
      </w:r>
    </w:p>
    <w:p w14:paraId="2175A41A" w14:textId="1B58522F" w:rsidR="001A6F3E" w:rsidRPr="00D875F1" w:rsidRDefault="00D875F1" w:rsidP="001A6F3E">
      <w:pPr>
        <w:pStyle w:val="AMABodyText"/>
        <w:numPr>
          <w:ilvl w:val="0"/>
          <w:numId w:val="30"/>
        </w:numPr>
      </w:pPr>
      <w:del w:id="93" w:author="Monique van Berkum" w:date="2020-01-17T12:17:00Z">
        <w:r w:rsidRPr="00D875F1" w:rsidDel="00174DEE">
          <w:delText>sdohcc</w:delText>
        </w:r>
      </w:del>
      <w:ins w:id="94" w:author="Monique van Berkum" w:date="2020-01-17T12:17:00Z">
        <w:r w:rsidR="00174DEE">
          <w:t>SDOHCC</w:t>
        </w:r>
      </w:ins>
      <w:r w:rsidR="00532403" w:rsidRPr="00D875F1">
        <w:t>_</w:t>
      </w:r>
      <w:r w:rsidR="001A6F3E" w:rsidRPr="00D875F1">
        <w:t>Goal</w:t>
      </w:r>
      <w:r w:rsidR="00532403" w:rsidRPr="00D875F1">
        <w:t>_</w:t>
      </w:r>
      <w:r w:rsidR="001A6F3E" w:rsidRPr="00D875F1">
        <w:t>Transportation</w:t>
      </w:r>
      <w:r w:rsidR="00532403" w:rsidRPr="00D875F1">
        <w:t>_</w:t>
      </w:r>
      <w:r w:rsidR="001A6F3E" w:rsidRPr="00D875F1">
        <w:t>1</w:t>
      </w:r>
      <w:r w:rsidR="00532403" w:rsidRPr="00D875F1">
        <w:t>_</w:t>
      </w:r>
      <w:r w:rsidR="001A6F3E" w:rsidRPr="00D875F1">
        <w:t>InstanceSample</w:t>
      </w:r>
    </w:p>
    <w:p w14:paraId="392547F9" w14:textId="7AB34E2C" w:rsidR="001A6F3E" w:rsidRPr="00D875F1" w:rsidRDefault="00D875F1" w:rsidP="001A6F3E">
      <w:pPr>
        <w:pStyle w:val="AMABodyText"/>
        <w:numPr>
          <w:ilvl w:val="0"/>
          <w:numId w:val="30"/>
        </w:numPr>
      </w:pPr>
      <w:del w:id="95" w:author="Monique van Berkum" w:date="2020-01-17T12:17:00Z">
        <w:r w:rsidRPr="00D875F1" w:rsidDel="00174DEE">
          <w:delText>sdohcc</w:delText>
        </w:r>
      </w:del>
      <w:ins w:id="96" w:author="Monique van Berkum" w:date="2020-01-17T12:17:00Z">
        <w:r w:rsidR="00174DEE">
          <w:t>SDOHCC</w:t>
        </w:r>
      </w:ins>
      <w:r w:rsidR="00532403" w:rsidRPr="00D875F1">
        <w:t>_</w:t>
      </w:r>
      <w:r w:rsidR="001A6F3E" w:rsidRPr="00D875F1">
        <w:t>Observation</w:t>
      </w:r>
      <w:r w:rsidR="00532403" w:rsidRPr="00D875F1">
        <w:t>_</w:t>
      </w:r>
      <w:r w:rsidR="001A6F3E" w:rsidRPr="00D875F1">
        <w:t>Food</w:t>
      </w:r>
      <w:r w:rsidR="0039735A" w:rsidRPr="00D875F1">
        <w:t>Ins</w:t>
      </w:r>
      <w:r w:rsidR="001A6F3E" w:rsidRPr="00D875F1">
        <w:t>ecurity</w:t>
      </w:r>
      <w:r w:rsidR="00532403" w:rsidRPr="00D875F1">
        <w:t>_</w:t>
      </w:r>
      <w:r w:rsidR="001A6F3E" w:rsidRPr="00D875F1">
        <w:t>1</w:t>
      </w:r>
      <w:r w:rsidR="00532403" w:rsidRPr="00D875F1">
        <w:t>_</w:t>
      </w:r>
      <w:r w:rsidR="001A6F3E" w:rsidRPr="00D875F1">
        <w:t>InstanceSample</w:t>
      </w:r>
    </w:p>
    <w:p w14:paraId="44A32BBA" w14:textId="5CB58C37" w:rsidR="003127F6" w:rsidRPr="00D875F1" w:rsidRDefault="00D875F1" w:rsidP="003127F6">
      <w:pPr>
        <w:pStyle w:val="AMABodyText"/>
        <w:numPr>
          <w:ilvl w:val="0"/>
          <w:numId w:val="30"/>
        </w:numPr>
      </w:pPr>
      <w:del w:id="97" w:author="Monique van Berkum" w:date="2020-01-17T12:17:00Z">
        <w:r w:rsidRPr="00D875F1" w:rsidDel="00174DEE">
          <w:delText>sdohcc</w:delText>
        </w:r>
      </w:del>
      <w:ins w:id="98" w:author="Monique van Berkum" w:date="2020-01-17T12:17:00Z">
        <w:r w:rsidR="00174DEE">
          <w:t>SDOHCC</w:t>
        </w:r>
      </w:ins>
      <w:r w:rsidR="00532403" w:rsidRPr="00D875F1">
        <w:t>_</w:t>
      </w:r>
      <w:r w:rsidR="001A6F3E" w:rsidRPr="00D875F1">
        <w:t>Observation</w:t>
      </w:r>
      <w:r w:rsidR="00532403" w:rsidRPr="00D875F1">
        <w:t>_</w:t>
      </w:r>
      <w:r w:rsidR="001A6F3E" w:rsidRPr="00D875F1">
        <w:t>Housing</w:t>
      </w:r>
      <w:r w:rsidR="00532403" w:rsidRPr="00D875F1">
        <w:t>_</w:t>
      </w:r>
      <w:r w:rsidR="001A6F3E" w:rsidRPr="00D875F1">
        <w:t>2</w:t>
      </w:r>
      <w:r w:rsidR="00532403" w:rsidRPr="00D875F1">
        <w:t>_</w:t>
      </w:r>
      <w:r w:rsidR="001A6F3E" w:rsidRPr="00D875F1">
        <w:t>InstanceSample</w:t>
      </w:r>
    </w:p>
    <w:p w14:paraId="084D228C" w14:textId="0E25D1A6" w:rsidR="00524974" w:rsidRPr="00D875F1" w:rsidRDefault="006C309C" w:rsidP="00545096">
      <w:pPr>
        <w:pStyle w:val="Heading2"/>
      </w:pPr>
      <w:bookmarkStart w:id="99" w:name="_Toc26778548"/>
      <w:r w:rsidRPr="00D875F1">
        <w:t xml:space="preserve">Naming </w:t>
      </w:r>
      <w:r w:rsidR="00AF66BE">
        <w:t>C</w:t>
      </w:r>
      <w:r w:rsidRPr="00D875F1">
        <w:t xml:space="preserve">onventions for </w:t>
      </w:r>
      <w:r w:rsidR="00493402" w:rsidRPr="00D875F1">
        <w:t>Gravity FHIR</w:t>
      </w:r>
      <w:r w:rsidR="00493402" w:rsidRPr="00D875F1">
        <w:rPr>
          <w:vertAlign w:val="superscript"/>
        </w:rPr>
        <w:t>®</w:t>
      </w:r>
      <w:r w:rsidR="00493402" w:rsidRPr="00D875F1">
        <w:t xml:space="preserve"> </w:t>
      </w:r>
      <w:r w:rsidR="00AF66BE">
        <w:t>V</w:t>
      </w:r>
      <w:r w:rsidRPr="00D875F1">
        <w:t xml:space="preserve">alue </w:t>
      </w:r>
      <w:r w:rsidR="00AF66BE">
        <w:t>S</w:t>
      </w:r>
      <w:r w:rsidRPr="00D875F1">
        <w:t>et</w:t>
      </w:r>
      <w:r w:rsidR="006A70B2" w:rsidRPr="00D875F1">
        <w:t>s</w:t>
      </w:r>
      <w:bookmarkEnd w:id="99"/>
    </w:p>
    <w:p w14:paraId="625E15C2" w14:textId="51A028EF" w:rsidR="002F0EAD" w:rsidRPr="00D875F1" w:rsidRDefault="002F0EAD" w:rsidP="002F0EAD">
      <w:pPr>
        <w:pStyle w:val="AMABodyText"/>
      </w:pPr>
      <w:r w:rsidRPr="00D875F1">
        <w:t xml:space="preserve">The </w:t>
      </w:r>
      <w:r w:rsidR="007766FB" w:rsidRPr="00D875F1">
        <w:t>segment names for</w:t>
      </w:r>
      <w:r w:rsidRPr="00D875F1">
        <w:t xml:space="preserve"> value set</w:t>
      </w:r>
      <w:r w:rsidR="00BF39E5" w:rsidRPr="00D875F1">
        <w:t>s</w:t>
      </w:r>
      <w:r w:rsidR="007766FB" w:rsidRPr="00D875F1">
        <w:t xml:space="preserve"> are similar in purpose and order to those for profiles</w:t>
      </w:r>
      <w:r w:rsidR="00393BDE" w:rsidRPr="00D875F1">
        <w:t>.</w:t>
      </w:r>
      <w:r w:rsidRPr="00D875F1">
        <w:t xml:space="preserve"> </w:t>
      </w:r>
    </w:p>
    <w:p w14:paraId="36DC8BE4" w14:textId="4DD6E68F" w:rsidR="000B5D93" w:rsidRPr="00D875F1" w:rsidRDefault="000B5D93" w:rsidP="00CD1023">
      <w:pPr>
        <w:pStyle w:val="AMABodyText"/>
      </w:pPr>
      <w:r w:rsidRPr="00D875F1">
        <w:t xml:space="preserve">Gravity </w:t>
      </w:r>
      <w:r w:rsidR="00A37618" w:rsidRPr="00D875F1">
        <w:t>value set</w:t>
      </w:r>
      <w:r w:rsidRPr="00D875F1">
        <w:t xml:space="preserve"> names </w:t>
      </w:r>
      <w:r w:rsidR="002C075B" w:rsidRPr="00D875F1">
        <w:t xml:space="preserve">MUST </w:t>
      </w:r>
      <w:r w:rsidRPr="00D875F1">
        <w:t xml:space="preserve">contain the segments below, separated by </w:t>
      </w:r>
      <w:r w:rsidR="00532403" w:rsidRPr="00D875F1">
        <w:t>underscores</w:t>
      </w:r>
      <w:r w:rsidRPr="00D875F1">
        <w:t>, in the order specified:</w:t>
      </w:r>
    </w:p>
    <w:p w14:paraId="45EF87B7" w14:textId="1B1EE7F7" w:rsidR="000B5D93" w:rsidRDefault="000B5D93" w:rsidP="00CD1023">
      <w:pPr>
        <w:pStyle w:val="AMABodyText"/>
        <w:numPr>
          <w:ilvl w:val="0"/>
          <w:numId w:val="43"/>
        </w:numPr>
        <w:rPr>
          <w:ins w:id="100" w:author="Monique van Berkum" w:date="2020-01-07T08:45:00Z"/>
        </w:rPr>
      </w:pPr>
      <w:r w:rsidRPr="00D875F1">
        <w:t xml:space="preserve">Segment 1: </w:t>
      </w:r>
      <w:proofErr w:type="spellStart"/>
      <w:r w:rsidR="00D875F1">
        <w:t>sdohcc</w:t>
      </w:r>
      <w:proofErr w:type="spellEnd"/>
    </w:p>
    <w:p w14:paraId="0BB5B82A" w14:textId="63D70CD0" w:rsidR="00AB4D92" w:rsidRPr="00D875F1" w:rsidRDefault="00AB4D92" w:rsidP="00AB4D92">
      <w:pPr>
        <w:pStyle w:val="AMABodyText"/>
        <w:numPr>
          <w:ilvl w:val="0"/>
          <w:numId w:val="43"/>
        </w:numPr>
      </w:pPr>
      <w:ins w:id="101" w:author="Monique van Berkum" w:date="2020-01-07T08:45:00Z">
        <w:r>
          <w:t>This segment</w:t>
        </w:r>
        <w:r w:rsidRPr="00AB4D92">
          <w:t xml:space="preserve"> is </w:t>
        </w:r>
        <w:r>
          <w:t>the</w:t>
        </w:r>
        <w:r w:rsidRPr="00AB4D92">
          <w:t xml:space="preserve"> identifier assigned to the Gravity Project by HL7</w:t>
        </w:r>
        <w:r>
          <w:t xml:space="preserve">. (Case for this segment is all lower case since value sets are currently generated in </w:t>
        </w:r>
      </w:ins>
      <w:ins w:id="102" w:author="Monique van Berkum" w:date="2020-01-17T12:17:00Z">
        <w:r w:rsidR="00174DEE">
          <w:t>a tool (</w:t>
        </w:r>
      </w:ins>
      <w:proofErr w:type="spellStart"/>
      <w:ins w:id="103" w:author="Monique van Berkum" w:date="2020-01-07T08:46:00Z">
        <w:r>
          <w:t>termSpace</w:t>
        </w:r>
      </w:ins>
      <w:proofErr w:type="spellEnd"/>
      <w:ins w:id="104" w:author="Monique van Berkum" w:date="2020-01-17T12:17:00Z">
        <w:r w:rsidR="00174DEE">
          <w:t>)</w:t>
        </w:r>
      </w:ins>
      <w:ins w:id="105" w:author="Monique van Berkum" w:date="2020-01-07T08:45:00Z">
        <w:r>
          <w:t xml:space="preserve"> which </w:t>
        </w:r>
      </w:ins>
      <w:ins w:id="106" w:author="Monique van Berkum" w:date="2020-01-07T08:46:00Z">
        <w:r>
          <w:t>allows</w:t>
        </w:r>
      </w:ins>
      <w:ins w:id="107" w:author="Monique van Berkum" w:date="2020-01-07T08:45:00Z">
        <w:r>
          <w:t xml:space="preserve"> </w:t>
        </w:r>
      </w:ins>
      <w:ins w:id="108" w:author="Monique van Berkum" w:date="2020-01-07T08:46:00Z">
        <w:r>
          <w:t>low</w:t>
        </w:r>
      </w:ins>
      <w:ins w:id="109" w:author="Monique van Berkum" w:date="2020-01-07T08:45:00Z">
        <w:r>
          <w:t>er case for the first letter of the name.)</w:t>
        </w:r>
      </w:ins>
    </w:p>
    <w:p w14:paraId="113658D1" w14:textId="40051FD0" w:rsidR="000B5D93" w:rsidRPr="00D875F1" w:rsidRDefault="000B5D93" w:rsidP="00CD1023">
      <w:pPr>
        <w:pStyle w:val="AMABodyText"/>
        <w:numPr>
          <w:ilvl w:val="0"/>
          <w:numId w:val="43"/>
        </w:numPr>
      </w:pPr>
      <w:r w:rsidRPr="00D875F1">
        <w:t xml:space="preserve">Segment 2: </w:t>
      </w:r>
      <w:proofErr w:type="spellStart"/>
      <w:r w:rsidR="00A37618" w:rsidRPr="00D875F1">
        <w:t>ValueSet</w:t>
      </w:r>
      <w:proofErr w:type="spellEnd"/>
    </w:p>
    <w:p w14:paraId="442A368E" w14:textId="61BD066C" w:rsidR="000B5D93" w:rsidRPr="00D875F1" w:rsidRDefault="000B5D93" w:rsidP="00CD1023">
      <w:pPr>
        <w:pStyle w:val="AMABodyText"/>
        <w:numPr>
          <w:ilvl w:val="0"/>
          <w:numId w:val="43"/>
        </w:numPr>
      </w:pPr>
      <w:r w:rsidRPr="00D875F1">
        <w:t xml:space="preserve">Segment 3: A high-level label for the </w:t>
      </w:r>
      <w:r w:rsidR="00A37618" w:rsidRPr="00D875F1">
        <w:t>category of content</w:t>
      </w:r>
      <w:r w:rsidRPr="00D875F1">
        <w:t xml:space="preserve"> (e.g., </w:t>
      </w:r>
      <w:r w:rsidR="008D61AB" w:rsidRPr="00D875F1">
        <w:t>intervention</w:t>
      </w:r>
      <w:r w:rsidRPr="00D875F1">
        <w:t>,</w:t>
      </w:r>
      <w:r w:rsidR="00A37618" w:rsidRPr="00D875F1">
        <w:t xml:space="preserve"> context</w:t>
      </w:r>
      <w:r w:rsidR="00260C34" w:rsidRPr="00D875F1">
        <w:t xml:space="preserve"> value</w:t>
      </w:r>
      <w:r w:rsidR="0056542F" w:rsidRPr="00D875F1">
        <w:t xml:space="preserve">, </w:t>
      </w:r>
      <w:r w:rsidR="008D61AB" w:rsidRPr="00D875F1">
        <w:t>body structure, device,</w:t>
      </w:r>
      <w:r w:rsidRPr="00D875F1">
        <w:t xml:space="preserve"> etc.)</w:t>
      </w:r>
      <w:r w:rsidR="00260C34" w:rsidRPr="00D875F1">
        <w:t xml:space="preserve"> that the value set contains</w:t>
      </w:r>
    </w:p>
    <w:p w14:paraId="6642D636" w14:textId="62E15914" w:rsidR="003127F6" w:rsidRPr="00174DEE" w:rsidRDefault="00ED5B1F" w:rsidP="003127F6">
      <w:pPr>
        <w:pStyle w:val="AMABodyText"/>
        <w:ind w:left="360"/>
      </w:pPr>
      <w:r w:rsidRPr="00174DEE">
        <w:t xml:space="preserve">Overtime, it is likely that additional guidance will be developed </w:t>
      </w:r>
      <w:r w:rsidR="00CD1023" w:rsidRPr="00174DEE">
        <w:t>for</w:t>
      </w:r>
      <w:r w:rsidRPr="00174DEE">
        <w:t xml:space="preserve"> assigning high-level labels. </w:t>
      </w:r>
      <w:r w:rsidR="00B50935" w:rsidRPr="00174DEE">
        <w:t xml:space="preserve">It is recognized that there is subjectivity in identifying a high-level label </w:t>
      </w:r>
      <w:r w:rsidR="003127F6" w:rsidRPr="00174DEE">
        <w:t>for</w:t>
      </w:r>
      <w:r w:rsidR="00B50935" w:rsidRPr="00174DEE">
        <w:t xml:space="preserve"> the category of content in a value set. Therefore, achieving some degree of consistency in</w:t>
      </w:r>
      <w:r w:rsidR="00E77492" w:rsidRPr="00174DEE">
        <w:t xml:space="preserve"> choosing</w:t>
      </w:r>
      <w:r w:rsidR="00B50935" w:rsidRPr="00174DEE">
        <w:t xml:space="preserve"> high-level labels will be challenging.</w:t>
      </w:r>
      <w:r w:rsidR="00E77492" w:rsidRPr="00174DEE">
        <w:t xml:space="preserve"> </w:t>
      </w:r>
      <w:r w:rsidR="00D0295F" w:rsidRPr="00174DEE">
        <w:t xml:space="preserve">However, developing guidance for more granular category names may be </w:t>
      </w:r>
      <w:r w:rsidR="003127F6" w:rsidRPr="00174DEE">
        <w:t xml:space="preserve">even </w:t>
      </w:r>
      <w:r w:rsidR="00D0295F" w:rsidRPr="00174DEE">
        <w:t>more challenging without any guarantee of improvement in consistency.</w:t>
      </w:r>
    </w:p>
    <w:p w14:paraId="4EA80406" w14:textId="5D0ECA2F" w:rsidR="00A37618" w:rsidRPr="00174DEE" w:rsidRDefault="00A37618" w:rsidP="00CD1023">
      <w:pPr>
        <w:pStyle w:val="AMABodyText"/>
        <w:numPr>
          <w:ilvl w:val="1"/>
          <w:numId w:val="43"/>
        </w:numPr>
      </w:pPr>
      <w:r w:rsidRPr="00174DEE">
        <w:t xml:space="preserve">High level labels SHOULD use the singular form (e.g. </w:t>
      </w:r>
      <w:r w:rsidR="00882792" w:rsidRPr="00174DEE">
        <w:t>Intervention</w:t>
      </w:r>
      <w:r w:rsidRPr="00174DEE">
        <w:t xml:space="preserve"> </w:t>
      </w:r>
      <w:r w:rsidR="007766FB" w:rsidRPr="00174DEE">
        <w:t xml:space="preserve">not </w:t>
      </w:r>
      <w:r w:rsidR="00882792" w:rsidRPr="00174DEE">
        <w:t>Intervention</w:t>
      </w:r>
      <w:r w:rsidRPr="00174DEE">
        <w:t>s)</w:t>
      </w:r>
    </w:p>
    <w:p w14:paraId="2B0AF82D" w14:textId="77777777" w:rsidR="00174DEE" w:rsidRPr="00174DEE" w:rsidRDefault="000B5D93" w:rsidP="00CD1023">
      <w:pPr>
        <w:pStyle w:val="AMABodyText"/>
        <w:numPr>
          <w:ilvl w:val="1"/>
          <w:numId w:val="43"/>
        </w:numPr>
        <w:rPr>
          <w:ins w:id="110" w:author="Monique van Berkum" w:date="2020-01-17T12:18:00Z"/>
        </w:rPr>
      </w:pPr>
      <w:r w:rsidRPr="00174DEE">
        <w:t xml:space="preserve">High-level labels that cannot be described with a single word (e.g., </w:t>
      </w:r>
      <w:r w:rsidR="00A37618" w:rsidRPr="00174DEE">
        <w:t>body structure</w:t>
      </w:r>
      <w:r w:rsidRPr="00174DEE">
        <w:t xml:space="preserve">) MUST use concatenated capitalized words (Pascal Casing). </w:t>
      </w:r>
    </w:p>
    <w:p w14:paraId="7E520273" w14:textId="031A8272" w:rsidR="000B5D93" w:rsidRPr="00174DEE" w:rsidRDefault="000B5D93" w:rsidP="00174DEE">
      <w:pPr>
        <w:pStyle w:val="AMABodyText"/>
        <w:ind w:left="1080"/>
      </w:pPr>
      <w:r w:rsidRPr="00174DEE">
        <w:rPr>
          <w:u w:val="single"/>
        </w:rPr>
        <w:t>Example</w:t>
      </w:r>
      <w:r w:rsidR="00E77492" w:rsidRPr="00174DEE">
        <w:t xml:space="preserve">: </w:t>
      </w:r>
      <w:proofErr w:type="spellStart"/>
      <w:r w:rsidR="00A37618" w:rsidRPr="00174DEE">
        <w:t>BodyStructure</w:t>
      </w:r>
      <w:proofErr w:type="spellEnd"/>
    </w:p>
    <w:p w14:paraId="70A5878D" w14:textId="3299F125" w:rsidR="0056542F" w:rsidRPr="00174DEE" w:rsidRDefault="003D0F18" w:rsidP="00CD1023">
      <w:pPr>
        <w:pStyle w:val="AMABodyText"/>
        <w:ind w:left="360"/>
        <w:rPr>
          <w:u w:val="single"/>
        </w:rPr>
      </w:pPr>
      <w:r w:rsidRPr="00174DEE">
        <w:rPr>
          <w:u w:val="single"/>
        </w:rPr>
        <w:t>Examples of “high-level labels” for</w:t>
      </w:r>
      <w:r w:rsidR="008359B8" w:rsidRPr="00174DEE">
        <w:rPr>
          <w:u w:val="single"/>
        </w:rPr>
        <w:t xml:space="preserve"> Segment 3</w:t>
      </w:r>
      <w:r w:rsidRPr="00174DEE">
        <w:t>:</w:t>
      </w:r>
    </w:p>
    <w:p w14:paraId="573100CD" w14:textId="0C8EDB98" w:rsidR="00E77492" w:rsidRPr="00D875F1" w:rsidRDefault="003D0F18" w:rsidP="00CD1023">
      <w:pPr>
        <w:pStyle w:val="AMABodyText"/>
        <w:ind w:left="360"/>
        <w:rPr>
          <w:u w:val="single"/>
        </w:rPr>
      </w:pPr>
      <w:r w:rsidRPr="00174DEE">
        <w:t xml:space="preserve">The examples </w:t>
      </w:r>
      <w:r w:rsidR="00E77492" w:rsidRPr="00174DEE">
        <w:t xml:space="preserve">were chosen to illustrate the </w:t>
      </w:r>
      <w:r w:rsidR="00ED5B1F" w:rsidRPr="00174DEE">
        <w:t>challenges</w:t>
      </w:r>
      <w:r w:rsidR="00E77492" w:rsidRPr="00174DEE">
        <w:t xml:space="preserve"> of </w:t>
      </w:r>
      <w:r w:rsidR="00ED5B1F" w:rsidRPr="00174DEE">
        <w:t>selecting</w:t>
      </w:r>
      <w:r w:rsidR="00E77492" w:rsidRPr="00174DEE">
        <w:t xml:space="preserve"> a high-level </w:t>
      </w:r>
      <w:r w:rsidR="00ED5B1F" w:rsidRPr="00174DEE">
        <w:t>label</w:t>
      </w:r>
      <w:r w:rsidR="00E77492" w:rsidRPr="00174DEE">
        <w:t xml:space="preserve"> for a value set. They illustrate </w:t>
      </w:r>
      <w:r w:rsidRPr="00174DEE">
        <w:t>how</w:t>
      </w:r>
      <w:r w:rsidR="00E77492" w:rsidRPr="00174DEE">
        <w:t xml:space="preserve"> a value set might fit into more than one high-level </w:t>
      </w:r>
      <w:r w:rsidRPr="00174DEE">
        <w:t>label</w:t>
      </w:r>
      <w:r w:rsidR="00ED5B1F" w:rsidRPr="00174DEE">
        <w:t>,</w:t>
      </w:r>
      <w:r w:rsidR="00E77492" w:rsidRPr="00174DEE">
        <w:t xml:space="preserve"> although only one can be selected.</w:t>
      </w:r>
    </w:p>
    <w:p w14:paraId="6F716BA9" w14:textId="587136E7" w:rsidR="00B50935" w:rsidRPr="00D875F1" w:rsidRDefault="0096386A" w:rsidP="003D0F18">
      <w:pPr>
        <w:pStyle w:val="AMABodyText"/>
        <w:ind w:left="360" w:firstLine="360"/>
        <w:rPr>
          <w:u w:val="single"/>
        </w:rPr>
      </w:pPr>
      <w:r w:rsidRPr="00D875F1">
        <w:rPr>
          <w:u w:val="single"/>
        </w:rPr>
        <w:t>“</w:t>
      </w:r>
      <w:proofErr w:type="spellStart"/>
      <w:r w:rsidR="0056542F" w:rsidRPr="00D875F1">
        <w:rPr>
          <w:u w:val="single"/>
        </w:rPr>
        <w:t>Context</w:t>
      </w:r>
      <w:r w:rsidR="00DF11CA" w:rsidRPr="00D875F1">
        <w:rPr>
          <w:u w:val="single"/>
        </w:rPr>
        <w:t>Value</w:t>
      </w:r>
      <w:proofErr w:type="spellEnd"/>
      <w:r w:rsidRPr="00D875F1">
        <w:rPr>
          <w:u w:val="single"/>
        </w:rPr>
        <w:t>”</w:t>
      </w:r>
      <w:r w:rsidR="00E77492" w:rsidRPr="00D875F1">
        <w:rPr>
          <w:b/>
          <w:u w:val="single"/>
        </w:rPr>
        <w:t xml:space="preserve"> -</w:t>
      </w:r>
      <w:r w:rsidR="0056542F" w:rsidRPr="00D875F1">
        <w:rPr>
          <w:u w:val="single"/>
        </w:rPr>
        <w:t xml:space="preserve"> </w:t>
      </w:r>
      <w:r w:rsidR="003D0F18" w:rsidRPr="00D875F1">
        <w:rPr>
          <w:u w:val="single"/>
        </w:rPr>
        <w:t>could</w:t>
      </w:r>
      <w:r w:rsidR="0056542F" w:rsidRPr="00D875F1">
        <w:rPr>
          <w:u w:val="single"/>
        </w:rPr>
        <w:t xml:space="preserve"> be the high-level label </w:t>
      </w:r>
      <w:r w:rsidR="00B50935" w:rsidRPr="00D875F1">
        <w:rPr>
          <w:u w:val="single"/>
        </w:rPr>
        <w:t>for the following</w:t>
      </w:r>
      <w:r w:rsidR="0056542F" w:rsidRPr="00D875F1">
        <w:rPr>
          <w:u w:val="single"/>
        </w:rPr>
        <w:t xml:space="preserve"> value set</w:t>
      </w:r>
      <w:r w:rsidR="00B50935" w:rsidRPr="00D875F1">
        <w:rPr>
          <w:u w:val="single"/>
        </w:rPr>
        <w:t>s:</w:t>
      </w:r>
      <w:r w:rsidR="0056542F" w:rsidRPr="00D875F1">
        <w:rPr>
          <w:u w:val="single"/>
        </w:rPr>
        <w:t xml:space="preserve"> </w:t>
      </w:r>
    </w:p>
    <w:p w14:paraId="7FF32907" w14:textId="7F7A7AE0" w:rsidR="00B50935" w:rsidRPr="00D875F1" w:rsidRDefault="0056542F" w:rsidP="00CD1023">
      <w:pPr>
        <w:pStyle w:val="AMABodyText"/>
        <w:numPr>
          <w:ilvl w:val="1"/>
          <w:numId w:val="43"/>
        </w:numPr>
      </w:pPr>
      <w:r w:rsidRPr="00D875F1">
        <w:t>Absent, Present</w:t>
      </w:r>
      <w:r w:rsidR="00B50935" w:rsidRPr="00D875F1">
        <w:t xml:space="preserve">, </w:t>
      </w:r>
      <w:r w:rsidRPr="00D875F1">
        <w:t xml:space="preserve">Unknown </w:t>
      </w:r>
    </w:p>
    <w:p w14:paraId="681F10B8" w14:textId="2CFCF23E" w:rsidR="00B82A4A" w:rsidRPr="00D875F1" w:rsidRDefault="0056542F" w:rsidP="00CD1023">
      <w:pPr>
        <w:pStyle w:val="AMABodyText"/>
        <w:numPr>
          <w:ilvl w:val="1"/>
          <w:numId w:val="43"/>
        </w:numPr>
      </w:pPr>
      <w:r w:rsidRPr="00D875F1">
        <w:t>At risk, Not at risk, Unknown</w:t>
      </w:r>
    </w:p>
    <w:p w14:paraId="4A10B170" w14:textId="0F75AB0C" w:rsidR="0096386A" w:rsidRPr="00D875F1" w:rsidRDefault="0096386A" w:rsidP="003D0F18">
      <w:pPr>
        <w:pStyle w:val="AMABodyText"/>
        <w:ind w:left="360" w:firstLine="360"/>
        <w:rPr>
          <w:u w:val="single"/>
        </w:rPr>
      </w:pPr>
      <w:r w:rsidRPr="00D875F1">
        <w:rPr>
          <w:u w:val="single"/>
        </w:rPr>
        <w:lastRenderedPageBreak/>
        <w:t>“</w:t>
      </w:r>
      <w:proofErr w:type="spellStart"/>
      <w:r w:rsidRPr="00D875F1">
        <w:rPr>
          <w:u w:val="single"/>
        </w:rPr>
        <w:t>Interpretation</w:t>
      </w:r>
      <w:r w:rsidR="00DF11CA" w:rsidRPr="00D875F1">
        <w:rPr>
          <w:u w:val="single"/>
        </w:rPr>
        <w:t>Value</w:t>
      </w:r>
      <w:proofErr w:type="spellEnd"/>
      <w:r w:rsidRPr="00D875F1">
        <w:rPr>
          <w:u w:val="single"/>
        </w:rPr>
        <w:t>”</w:t>
      </w:r>
      <w:r w:rsidR="00DF7BDC" w:rsidRPr="00D875F1">
        <w:rPr>
          <w:u w:val="single"/>
        </w:rPr>
        <w:t xml:space="preserve"> -</w:t>
      </w:r>
      <w:r w:rsidRPr="00D875F1">
        <w:rPr>
          <w:u w:val="single"/>
        </w:rPr>
        <w:t xml:space="preserve"> </w:t>
      </w:r>
      <w:r w:rsidR="003D0F18" w:rsidRPr="00D875F1">
        <w:rPr>
          <w:u w:val="single"/>
        </w:rPr>
        <w:t>could</w:t>
      </w:r>
      <w:r w:rsidRPr="00D875F1">
        <w:rPr>
          <w:u w:val="single"/>
        </w:rPr>
        <w:t xml:space="preserve"> be </w:t>
      </w:r>
      <w:r w:rsidR="00906222" w:rsidRPr="00D875F1">
        <w:rPr>
          <w:u w:val="single"/>
        </w:rPr>
        <w:t xml:space="preserve">a </w:t>
      </w:r>
      <w:r w:rsidRPr="00D875F1">
        <w:rPr>
          <w:u w:val="single"/>
        </w:rPr>
        <w:t>high-level label for the following value sets:</w:t>
      </w:r>
    </w:p>
    <w:p w14:paraId="1FACE74B" w14:textId="09B7C241" w:rsidR="0096386A" w:rsidRPr="00D875F1" w:rsidRDefault="0096386A" w:rsidP="00CD1023">
      <w:pPr>
        <w:pStyle w:val="AMABodyText"/>
        <w:numPr>
          <w:ilvl w:val="1"/>
          <w:numId w:val="43"/>
        </w:numPr>
      </w:pPr>
      <w:r w:rsidRPr="00D875F1">
        <w:t xml:space="preserve">Very low, Low, </w:t>
      </w:r>
      <w:r w:rsidR="00FE0163" w:rsidRPr="00D875F1">
        <w:t>H</w:t>
      </w:r>
      <w:r w:rsidRPr="00D875F1">
        <w:t xml:space="preserve">igh, Very </w:t>
      </w:r>
      <w:r w:rsidR="00FE0163" w:rsidRPr="00D875F1">
        <w:t>hi</w:t>
      </w:r>
      <w:r w:rsidRPr="00D875F1">
        <w:t>gh</w:t>
      </w:r>
    </w:p>
    <w:p w14:paraId="4AEDD453" w14:textId="22AC8708" w:rsidR="00B82A4A" w:rsidRPr="00D875F1" w:rsidRDefault="00B82A4A" w:rsidP="00CD1023">
      <w:pPr>
        <w:pStyle w:val="AMABodyText"/>
        <w:numPr>
          <w:ilvl w:val="1"/>
          <w:numId w:val="43"/>
        </w:numPr>
      </w:pPr>
      <w:r w:rsidRPr="00D875F1">
        <w:t xml:space="preserve">Sometimes true, </w:t>
      </w:r>
      <w:r w:rsidR="00F130C4" w:rsidRPr="00D875F1">
        <w:t>O</w:t>
      </w:r>
      <w:r w:rsidRPr="00D875F1">
        <w:t xml:space="preserve">ften true, </w:t>
      </w:r>
      <w:r w:rsidR="00F130C4" w:rsidRPr="00D875F1">
        <w:t>N</w:t>
      </w:r>
      <w:r w:rsidRPr="00D875F1">
        <w:t>ever true</w:t>
      </w:r>
    </w:p>
    <w:p w14:paraId="5B8F9AF2" w14:textId="0D05AA58" w:rsidR="00FE0163" w:rsidRPr="00D875F1" w:rsidRDefault="00D875F1" w:rsidP="003D0F18">
      <w:pPr>
        <w:pStyle w:val="AMABodyText"/>
        <w:ind w:left="360" w:firstLine="360"/>
        <w:rPr>
          <w:u w:val="single"/>
        </w:rPr>
      </w:pPr>
      <w:r w:rsidRPr="00D875F1" w:rsidDel="00D875F1">
        <w:rPr>
          <w:strike/>
        </w:rPr>
        <w:t xml:space="preserve"> </w:t>
      </w:r>
      <w:r w:rsidR="00FE0163" w:rsidRPr="00D875F1">
        <w:rPr>
          <w:u w:val="single"/>
        </w:rPr>
        <w:t xml:space="preserve">“Intervention” </w:t>
      </w:r>
      <w:r w:rsidR="00E77492" w:rsidRPr="00D875F1">
        <w:rPr>
          <w:u w:val="single"/>
        </w:rPr>
        <w:t xml:space="preserve">- </w:t>
      </w:r>
      <w:r w:rsidR="003D0F18" w:rsidRPr="00D875F1">
        <w:rPr>
          <w:u w:val="single"/>
        </w:rPr>
        <w:t>could</w:t>
      </w:r>
      <w:r w:rsidR="00FE0163" w:rsidRPr="00D875F1">
        <w:rPr>
          <w:u w:val="single"/>
        </w:rPr>
        <w:t xml:space="preserve"> be </w:t>
      </w:r>
      <w:r w:rsidR="00906222" w:rsidRPr="00D875F1">
        <w:rPr>
          <w:u w:val="single"/>
        </w:rPr>
        <w:t xml:space="preserve">a </w:t>
      </w:r>
      <w:r w:rsidR="00FE0163" w:rsidRPr="00D875F1">
        <w:rPr>
          <w:u w:val="single"/>
        </w:rPr>
        <w:t xml:space="preserve">high-level label for the following value sets: </w:t>
      </w:r>
    </w:p>
    <w:p w14:paraId="039CD88B" w14:textId="335C628A" w:rsidR="00FE0163" w:rsidRPr="00D875F1" w:rsidRDefault="00ED5B1F" w:rsidP="00CD1023">
      <w:pPr>
        <w:pStyle w:val="AMABodyText"/>
        <w:numPr>
          <w:ilvl w:val="1"/>
          <w:numId w:val="43"/>
        </w:numPr>
      </w:pPr>
      <w:r w:rsidRPr="00D875F1">
        <w:t xml:space="preserve">Referral to food pantry program, Referral to </w:t>
      </w:r>
      <w:r w:rsidR="00B95617" w:rsidRPr="00D875F1">
        <w:t>garden program, Referral to delivered meals program</w:t>
      </w:r>
    </w:p>
    <w:p w14:paraId="574912BB" w14:textId="2920EF11" w:rsidR="00FE0163" w:rsidRPr="00D875F1" w:rsidRDefault="00B111DC" w:rsidP="00CD1023">
      <w:pPr>
        <w:pStyle w:val="AMABodyText"/>
        <w:numPr>
          <w:ilvl w:val="1"/>
          <w:numId w:val="43"/>
        </w:numPr>
      </w:pPr>
      <w:r w:rsidRPr="00D875F1">
        <w:t xml:space="preserve">Home delivered meals education, Garden program education, </w:t>
      </w:r>
      <w:r w:rsidR="00FB4395" w:rsidRPr="00D875F1">
        <w:t>Nutrition education</w:t>
      </w:r>
    </w:p>
    <w:p w14:paraId="7FB2A4E7" w14:textId="03D65B88" w:rsidR="00B82A4A" w:rsidRPr="00D875F1" w:rsidRDefault="00FE0163" w:rsidP="003D0F18">
      <w:pPr>
        <w:pStyle w:val="AMABodyText"/>
        <w:ind w:left="360" w:firstLine="360"/>
        <w:rPr>
          <w:u w:val="single"/>
        </w:rPr>
      </w:pPr>
      <w:bookmarkStart w:id="111" w:name="_Hlk22619262"/>
      <w:r w:rsidRPr="00D875F1">
        <w:rPr>
          <w:u w:val="single"/>
        </w:rPr>
        <w:t>“</w:t>
      </w:r>
      <w:proofErr w:type="spellStart"/>
      <w:r w:rsidR="00B82A4A" w:rsidRPr="00D875F1">
        <w:rPr>
          <w:u w:val="single"/>
        </w:rPr>
        <w:t>BodyStructure</w:t>
      </w:r>
      <w:proofErr w:type="spellEnd"/>
      <w:r w:rsidR="00B82A4A" w:rsidRPr="00D875F1">
        <w:rPr>
          <w:u w:val="single"/>
        </w:rPr>
        <w:t>”</w:t>
      </w:r>
      <w:r w:rsidR="00E77492" w:rsidRPr="00D875F1">
        <w:rPr>
          <w:u w:val="single"/>
        </w:rPr>
        <w:t xml:space="preserve"> - </w:t>
      </w:r>
      <w:r w:rsidR="003D0F18" w:rsidRPr="00D875F1">
        <w:rPr>
          <w:u w:val="single"/>
        </w:rPr>
        <w:t xml:space="preserve">could </w:t>
      </w:r>
      <w:r w:rsidR="00B82A4A" w:rsidRPr="00D875F1">
        <w:rPr>
          <w:u w:val="single"/>
        </w:rPr>
        <w:t>be</w:t>
      </w:r>
      <w:r w:rsidR="00DF7BDC" w:rsidRPr="00D875F1">
        <w:rPr>
          <w:u w:val="single"/>
        </w:rPr>
        <w:t xml:space="preserve"> a </w:t>
      </w:r>
      <w:r w:rsidR="00B82A4A" w:rsidRPr="00D875F1">
        <w:rPr>
          <w:u w:val="single"/>
        </w:rPr>
        <w:t xml:space="preserve">high-level label for the following value sets: </w:t>
      </w:r>
    </w:p>
    <w:bookmarkEnd w:id="111"/>
    <w:p w14:paraId="1105CB8B" w14:textId="4F06D371" w:rsidR="00B82A4A" w:rsidRPr="00D875F1" w:rsidRDefault="00F130C4" w:rsidP="00CD1023">
      <w:pPr>
        <w:pStyle w:val="AMABodyText"/>
        <w:numPr>
          <w:ilvl w:val="1"/>
          <w:numId w:val="43"/>
        </w:numPr>
      </w:pPr>
      <w:r w:rsidRPr="00D875F1">
        <w:t>Hand</w:t>
      </w:r>
      <w:r w:rsidR="00B82A4A" w:rsidRPr="00D875F1">
        <w:t xml:space="preserve">, </w:t>
      </w:r>
      <w:r w:rsidRPr="00D875F1">
        <w:t>Foot</w:t>
      </w:r>
      <w:r w:rsidR="00B82A4A" w:rsidRPr="00D875F1">
        <w:t>,</w:t>
      </w:r>
      <w:r w:rsidRPr="00D875F1">
        <w:t xml:space="preserve"> Finger,</w:t>
      </w:r>
      <w:r w:rsidR="00ED5B1F" w:rsidRPr="00D875F1">
        <w:t xml:space="preserve"> </w:t>
      </w:r>
      <w:r w:rsidRPr="00D875F1">
        <w:t>Toe</w:t>
      </w:r>
    </w:p>
    <w:p w14:paraId="5BEF9945" w14:textId="014001D0" w:rsidR="00B82A4A" w:rsidRPr="00174DEE" w:rsidRDefault="00B82A4A" w:rsidP="00CD1023">
      <w:pPr>
        <w:pStyle w:val="AMABodyText"/>
        <w:numPr>
          <w:ilvl w:val="1"/>
          <w:numId w:val="43"/>
        </w:numPr>
      </w:pPr>
      <w:r w:rsidRPr="00174DEE">
        <w:t>Brachial artery, Radial Artery, Digital Artery</w:t>
      </w:r>
    </w:p>
    <w:p w14:paraId="0F92440F" w14:textId="38CA8C64" w:rsidR="00FB4395" w:rsidRPr="00D875F1" w:rsidRDefault="00DF7BDC" w:rsidP="00CD1023">
      <w:pPr>
        <w:pStyle w:val="AMABodyText"/>
        <w:ind w:left="1080"/>
      </w:pPr>
      <w:r w:rsidRPr="00174DEE">
        <w:t xml:space="preserve">Note: </w:t>
      </w:r>
      <w:r w:rsidR="00F130C4" w:rsidRPr="00174DEE">
        <w:t xml:space="preserve">This last trio of values </w:t>
      </w:r>
      <w:r w:rsidR="003D0F18" w:rsidRPr="00174DEE">
        <w:t>are an example</w:t>
      </w:r>
      <w:r w:rsidRPr="00174DEE">
        <w:t xml:space="preserve"> </w:t>
      </w:r>
      <w:r w:rsidR="008359B8" w:rsidRPr="00174DEE">
        <w:t xml:space="preserve">of why </w:t>
      </w:r>
      <w:r w:rsidR="003D0F18" w:rsidRPr="00174DEE">
        <w:t xml:space="preserve">labels with more granularity </w:t>
      </w:r>
      <w:r w:rsidR="00747FD1" w:rsidRPr="00174DEE">
        <w:t>will</w:t>
      </w:r>
      <w:r w:rsidR="008359B8" w:rsidRPr="00174DEE">
        <w:t xml:space="preserve"> not necessarily simplify </w:t>
      </w:r>
      <w:r w:rsidR="003D0F18" w:rsidRPr="00174DEE">
        <w:t xml:space="preserve">the </w:t>
      </w:r>
      <w:r w:rsidR="008359B8" w:rsidRPr="00174DEE">
        <w:t xml:space="preserve">assignment </w:t>
      </w:r>
      <w:r w:rsidR="003D0F18" w:rsidRPr="00174DEE">
        <w:t xml:space="preserve">of labels </w:t>
      </w:r>
      <w:r w:rsidR="008359B8" w:rsidRPr="00174DEE">
        <w:t>since any</w:t>
      </w:r>
      <w:r w:rsidR="00F130C4" w:rsidRPr="00174DEE">
        <w:t xml:space="preserve"> of the following labels </w:t>
      </w:r>
      <w:r w:rsidR="008359B8" w:rsidRPr="00174DEE">
        <w:t>could</w:t>
      </w:r>
      <w:r w:rsidR="00F130C4" w:rsidRPr="00174DEE">
        <w:t xml:space="preserve"> have worked: </w:t>
      </w:r>
      <w:r w:rsidR="00FB4395" w:rsidRPr="00174DEE">
        <w:t>“</w:t>
      </w:r>
      <w:proofErr w:type="spellStart"/>
      <w:r w:rsidRPr="00174DEE">
        <w:t>A</w:t>
      </w:r>
      <w:r w:rsidR="00FB4395" w:rsidRPr="00174DEE">
        <w:t>rterial</w:t>
      </w:r>
      <w:r w:rsidRPr="00174DEE">
        <w:t>B</w:t>
      </w:r>
      <w:r w:rsidR="00FB4395" w:rsidRPr="00174DEE">
        <w:t>ody</w:t>
      </w:r>
      <w:r w:rsidRPr="00174DEE">
        <w:t>S</w:t>
      </w:r>
      <w:r w:rsidR="00FB4395" w:rsidRPr="00174DEE">
        <w:t>tructure</w:t>
      </w:r>
      <w:proofErr w:type="spellEnd"/>
      <w:r w:rsidR="00FB4395" w:rsidRPr="00174DEE">
        <w:t>”, “</w:t>
      </w:r>
      <w:proofErr w:type="spellStart"/>
      <w:r w:rsidR="00F130C4" w:rsidRPr="00174DEE">
        <w:t>Vascular</w:t>
      </w:r>
      <w:r w:rsidRPr="00174DEE">
        <w:t>B</w:t>
      </w:r>
      <w:r w:rsidR="00FB4395" w:rsidRPr="00174DEE">
        <w:t>ody</w:t>
      </w:r>
      <w:r w:rsidRPr="00174DEE">
        <w:t>S</w:t>
      </w:r>
      <w:r w:rsidR="00FB4395" w:rsidRPr="00174DEE">
        <w:t>tructure</w:t>
      </w:r>
      <w:proofErr w:type="spellEnd"/>
      <w:r w:rsidR="00FB4395" w:rsidRPr="00174DEE">
        <w:t>”, “</w:t>
      </w:r>
      <w:proofErr w:type="spellStart"/>
      <w:r w:rsidRPr="00174DEE">
        <w:t>E</w:t>
      </w:r>
      <w:r w:rsidR="00FB4395" w:rsidRPr="00174DEE">
        <w:t>xtremit</w:t>
      </w:r>
      <w:r w:rsidRPr="00174DEE">
        <w:t>yB</w:t>
      </w:r>
      <w:r w:rsidR="00FB4395" w:rsidRPr="00174DEE">
        <w:t>ody</w:t>
      </w:r>
      <w:r w:rsidRPr="00174DEE">
        <w:t>S</w:t>
      </w:r>
      <w:r w:rsidR="00FB4395" w:rsidRPr="00174DEE">
        <w:t>tructure</w:t>
      </w:r>
      <w:proofErr w:type="spellEnd"/>
      <w:r w:rsidR="00FB4395" w:rsidRPr="00174DEE">
        <w:t>”</w:t>
      </w:r>
      <w:r w:rsidR="00B95617" w:rsidRPr="00174DEE">
        <w:t>.</w:t>
      </w:r>
    </w:p>
    <w:p w14:paraId="1CF1400A" w14:textId="4154BC0C" w:rsidR="00FF51AF" w:rsidRPr="00D875F1" w:rsidRDefault="00FF51AF" w:rsidP="00CD1023">
      <w:pPr>
        <w:pStyle w:val="AMABodyText"/>
        <w:numPr>
          <w:ilvl w:val="0"/>
          <w:numId w:val="43"/>
        </w:numPr>
      </w:pPr>
      <w:r w:rsidRPr="00D875F1">
        <w:t>Segment 4: A number intended to distinguish different value set</w:t>
      </w:r>
      <w:r w:rsidR="00B95617" w:rsidRPr="00D875F1">
        <w:t xml:space="preserve">s </w:t>
      </w:r>
      <w:r w:rsidRPr="00D875F1">
        <w:t xml:space="preserve">for which </w:t>
      </w:r>
      <w:r w:rsidR="00747FD1" w:rsidRPr="00D875F1">
        <w:t>S</w:t>
      </w:r>
      <w:r w:rsidRPr="00D875F1">
        <w:t xml:space="preserve">egments 1, 2 and 3 are identical. (e.g., value sets </w:t>
      </w:r>
      <w:r w:rsidR="00146FE1" w:rsidRPr="00D875F1">
        <w:t xml:space="preserve">that contain </w:t>
      </w:r>
      <w:r w:rsidR="00747FD1" w:rsidRPr="00D875F1">
        <w:t xml:space="preserve">content </w:t>
      </w:r>
      <w:r w:rsidR="00146FE1" w:rsidRPr="00D875F1">
        <w:t>with the</w:t>
      </w:r>
      <w:r w:rsidRPr="00D875F1">
        <w:t xml:space="preserve"> same high-level </w:t>
      </w:r>
      <w:r w:rsidR="00146FE1" w:rsidRPr="00D875F1">
        <w:t>label</w:t>
      </w:r>
      <w:r w:rsidRPr="00D875F1">
        <w:t xml:space="preserve">). </w:t>
      </w:r>
    </w:p>
    <w:p w14:paraId="62F4C303" w14:textId="7D4277F5" w:rsidR="00FF51AF" w:rsidRPr="00D875F1" w:rsidRDefault="00FF51AF" w:rsidP="00CD1023">
      <w:pPr>
        <w:pStyle w:val="AMABodyText"/>
        <w:ind w:left="360"/>
      </w:pPr>
      <w:r w:rsidRPr="00174DEE">
        <w:t xml:space="preserve">The first value set with a unique combination of </w:t>
      </w:r>
      <w:r w:rsidR="00747FD1" w:rsidRPr="00174DEE">
        <w:t>S</w:t>
      </w:r>
      <w:r w:rsidRPr="00174DEE">
        <w:t xml:space="preserve">egments 1, 2, and 3, </w:t>
      </w:r>
      <w:r w:rsidR="00134142" w:rsidRPr="00174DEE">
        <w:t xml:space="preserve">be assigned a number </w:t>
      </w:r>
      <w:r w:rsidRPr="00174DEE">
        <w:t>"1"</w:t>
      </w:r>
      <w:r w:rsidR="00134142" w:rsidRPr="00174DEE">
        <w:t xml:space="preserve"> for Segment 4</w:t>
      </w:r>
      <w:r w:rsidRPr="00174DEE">
        <w:t xml:space="preserve">. </w:t>
      </w:r>
      <w:r w:rsidR="00134142" w:rsidRPr="00174DEE">
        <w:t xml:space="preserve">As </w:t>
      </w:r>
      <w:r w:rsidR="007B465F" w:rsidRPr="00174DEE">
        <w:t>new</w:t>
      </w:r>
      <w:r w:rsidRPr="00174DEE">
        <w:t xml:space="preserve"> value sets</w:t>
      </w:r>
      <w:r w:rsidR="00134142" w:rsidRPr="00174DEE">
        <w:t xml:space="preserve"> </w:t>
      </w:r>
      <w:r w:rsidRPr="00174DEE">
        <w:t xml:space="preserve">with the same unique combination of </w:t>
      </w:r>
      <w:r w:rsidR="00747FD1" w:rsidRPr="00174DEE">
        <w:t>S</w:t>
      </w:r>
      <w:r w:rsidRPr="00174DEE">
        <w:t>egments 1, 2, and 3</w:t>
      </w:r>
      <w:r w:rsidR="00146FE1" w:rsidRPr="00174DEE">
        <w:t xml:space="preserve"> are added</w:t>
      </w:r>
      <w:r w:rsidR="00134142" w:rsidRPr="00174DEE">
        <w:t>, numbers for Segment 4 will be assigned in sequential order.</w:t>
      </w:r>
    </w:p>
    <w:p w14:paraId="3C6DED84" w14:textId="11B9B574" w:rsidR="0080550A" w:rsidRPr="00174DEE" w:rsidRDefault="0080550A" w:rsidP="00CD1023">
      <w:pPr>
        <w:pStyle w:val="AMABodyText"/>
        <w:numPr>
          <w:ilvl w:val="1"/>
          <w:numId w:val="43"/>
        </w:numPr>
      </w:pPr>
      <w:bookmarkStart w:id="112" w:name="_GoBack"/>
      <w:bookmarkEnd w:id="112"/>
      <w:r w:rsidRPr="00174DEE">
        <w:t xml:space="preserve">Value set names that are identical, except for the </w:t>
      </w:r>
      <w:r w:rsidR="003F6D91" w:rsidRPr="00174DEE">
        <w:t xml:space="preserve">number assigned for </w:t>
      </w:r>
      <w:r w:rsidRPr="00174DEE">
        <w:t xml:space="preserve">Segment 4, are not versions of a single value set. Rather, they are distinct value sets that contain content </w:t>
      </w:r>
      <w:r w:rsidR="00146FE1" w:rsidRPr="00174DEE">
        <w:t>categorized with the same</w:t>
      </w:r>
      <w:r w:rsidRPr="00174DEE">
        <w:t xml:space="preserve"> high-level label. </w:t>
      </w:r>
    </w:p>
    <w:p w14:paraId="603DA6EF" w14:textId="0CA16C75" w:rsidR="0080550A" w:rsidRPr="00174DEE" w:rsidRDefault="0080550A" w:rsidP="00CD1023">
      <w:pPr>
        <w:pStyle w:val="AMABodyText"/>
        <w:ind w:left="1080"/>
      </w:pPr>
      <w:r w:rsidRPr="00174DEE">
        <w:t xml:space="preserve">For example, </w:t>
      </w:r>
      <w:r w:rsidR="00D875F1" w:rsidRPr="00174DEE">
        <w:t>sdohcc</w:t>
      </w:r>
      <w:r w:rsidR="00532403" w:rsidRPr="00174DEE">
        <w:t>_</w:t>
      </w:r>
      <w:r w:rsidRPr="00174DEE">
        <w:t>ValueSet</w:t>
      </w:r>
      <w:r w:rsidR="00532403" w:rsidRPr="00174DEE">
        <w:t>_</w:t>
      </w:r>
      <w:r w:rsidRPr="00174DEE">
        <w:t>Intervention</w:t>
      </w:r>
      <w:r w:rsidR="00532403" w:rsidRPr="00174DEE">
        <w:t>_</w:t>
      </w:r>
      <w:r w:rsidRPr="00174DEE">
        <w:t>1” and “</w:t>
      </w:r>
      <w:r w:rsidR="00D875F1" w:rsidRPr="00174DEE">
        <w:t>sdohcc</w:t>
      </w:r>
      <w:r w:rsidR="00532403" w:rsidRPr="00174DEE">
        <w:t>_</w:t>
      </w:r>
      <w:r w:rsidRPr="00174DEE">
        <w:t>ValueSet</w:t>
      </w:r>
      <w:r w:rsidR="00532403" w:rsidRPr="00174DEE">
        <w:t>_</w:t>
      </w:r>
      <w:r w:rsidRPr="00174DEE">
        <w:t>Intervention</w:t>
      </w:r>
      <w:r w:rsidR="00532403" w:rsidRPr="00174DEE">
        <w:t>_</w:t>
      </w:r>
      <w:r w:rsidRPr="00174DEE">
        <w:t xml:space="preserve">2” are not versions of the same value set, but rather value sets with different </w:t>
      </w:r>
      <w:r w:rsidR="00747FD1" w:rsidRPr="00174DEE">
        <w:t>“</w:t>
      </w:r>
      <w:r w:rsidRPr="00174DEE">
        <w:t>Intervention</w:t>
      </w:r>
      <w:r w:rsidR="00747FD1" w:rsidRPr="00174DEE">
        <w:t>”</w:t>
      </w:r>
      <w:r w:rsidRPr="00174DEE">
        <w:t xml:space="preserve"> </w:t>
      </w:r>
      <w:r w:rsidR="00747FD1" w:rsidRPr="00174DEE">
        <w:t xml:space="preserve">content </w:t>
      </w:r>
      <w:r w:rsidRPr="00174DEE">
        <w:t xml:space="preserve">(e.g., for a different use case). </w:t>
      </w:r>
    </w:p>
    <w:p w14:paraId="383A11B1" w14:textId="292A227E" w:rsidR="0080550A" w:rsidRPr="00174DEE" w:rsidRDefault="0080550A" w:rsidP="00CD1023">
      <w:pPr>
        <w:pStyle w:val="AMABodyText"/>
        <w:numPr>
          <w:ilvl w:val="1"/>
          <w:numId w:val="43"/>
        </w:numPr>
      </w:pPr>
      <w:r w:rsidRPr="00174DEE">
        <w:t xml:space="preserve">Value sets with same number </w:t>
      </w:r>
      <w:r w:rsidR="003F6D91" w:rsidRPr="00174DEE">
        <w:t xml:space="preserve">assigned </w:t>
      </w:r>
      <w:r w:rsidRPr="00174DEE">
        <w:t xml:space="preserve">for Segment 4 do not necessarily correlate to one </w:t>
      </w:r>
      <w:r w:rsidR="00747FD1" w:rsidRPr="00174DEE">
        <w:t>an</w:t>
      </w:r>
      <w:r w:rsidRPr="00174DEE">
        <w:t>other</w:t>
      </w:r>
      <w:r w:rsidR="003F6D91" w:rsidRPr="00174DEE">
        <w:t>.</w:t>
      </w:r>
    </w:p>
    <w:p w14:paraId="556AA499" w14:textId="1B72A07D" w:rsidR="001B62D0" w:rsidRPr="00D875F1" w:rsidRDefault="001B62D0" w:rsidP="00CD1023">
      <w:pPr>
        <w:pStyle w:val="AMABodyText"/>
        <w:ind w:left="1080"/>
      </w:pPr>
      <w:r w:rsidRPr="00174DEE">
        <w:t>For example, “</w:t>
      </w:r>
      <w:r w:rsidR="00D875F1" w:rsidRPr="00174DEE">
        <w:t>sdohcc</w:t>
      </w:r>
      <w:r w:rsidR="00532403" w:rsidRPr="00174DEE">
        <w:t>_</w:t>
      </w:r>
      <w:r w:rsidRPr="00174DEE">
        <w:t>ValueSet</w:t>
      </w:r>
      <w:r w:rsidR="00532403" w:rsidRPr="00174DEE">
        <w:t>_</w:t>
      </w:r>
      <w:r w:rsidRPr="00174DEE">
        <w:t>Intervention</w:t>
      </w:r>
      <w:r w:rsidR="00532403" w:rsidRPr="00174DEE">
        <w:t>_</w:t>
      </w:r>
      <w:r w:rsidRPr="00174DEE">
        <w:t>1” does not necessarily correla</w:t>
      </w:r>
      <w:r w:rsidR="00146FE1" w:rsidRPr="00174DEE">
        <w:t>te</w:t>
      </w:r>
      <w:r w:rsidRPr="00174DEE">
        <w:t xml:space="preserve"> </w:t>
      </w:r>
      <w:r w:rsidR="00146FE1" w:rsidRPr="00174DEE">
        <w:t>with</w:t>
      </w:r>
      <w:r w:rsidRPr="00174DEE">
        <w:t xml:space="preserve"> “</w:t>
      </w:r>
      <w:r w:rsidR="00D875F1" w:rsidRPr="00174DEE">
        <w:t>sdohcc</w:t>
      </w:r>
      <w:r w:rsidR="00532403" w:rsidRPr="00174DEE">
        <w:t>_</w:t>
      </w:r>
      <w:r w:rsidRPr="00174DEE">
        <w:t>ValueSet</w:t>
      </w:r>
      <w:r w:rsidR="00532403" w:rsidRPr="00174DEE">
        <w:t>_</w:t>
      </w:r>
      <w:r w:rsidR="00DF11CA" w:rsidRPr="00174DEE">
        <w:t>ContextValue</w:t>
      </w:r>
      <w:r w:rsidR="00532403" w:rsidRPr="00174DEE">
        <w:t>_</w:t>
      </w:r>
      <w:r w:rsidRPr="00174DEE">
        <w:t>1”.</w:t>
      </w:r>
    </w:p>
    <w:p w14:paraId="0C79E54D" w14:textId="3FD82626" w:rsidR="001B62D0" w:rsidRPr="00D875F1" w:rsidRDefault="001B62D0" w:rsidP="001B62D0">
      <w:pPr>
        <w:pStyle w:val="Heading3"/>
      </w:pPr>
      <w:bookmarkStart w:id="113" w:name="_Toc26778549"/>
      <w:r w:rsidRPr="00D875F1">
        <w:t>Examples of Gravity FHIR</w:t>
      </w:r>
      <w:r w:rsidRPr="00D875F1">
        <w:rPr>
          <w:vertAlign w:val="superscript"/>
        </w:rPr>
        <w:t>®</w:t>
      </w:r>
      <w:r w:rsidRPr="00D875F1">
        <w:t xml:space="preserve"> </w:t>
      </w:r>
      <w:r w:rsidR="00AF66BE">
        <w:t>V</w:t>
      </w:r>
      <w:r w:rsidRPr="00D875F1">
        <w:t xml:space="preserve">alue </w:t>
      </w:r>
      <w:r w:rsidR="00AF66BE">
        <w:t>S</w:t>
      </w:r>
      <w:r w:rsidRPr="00D875F1">
        <w:t xml:space="preserve">et </w:t>
      </w:r>
      <w:r w:rsidR="00AF66BE">
        <w:t>N</w:t>
      </w:r>
      <w:r w:rsidRPr="00D875F1">
        <w:t>ames</w:t>
      </w:r>
      <w:bookmarkEnd w:id="113"/>
    </w:p>
    <w:p w14:paraId="1C5D2BE2" w14:textId="5A1F7D60" w:rsidR="00C61D44" w:rsidRPr="00D875F1" w:rsidRDefault="00D875F1" w:rsidP="00C61D44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C61D44" w:rsidRPr="00D875F1">
        <w:t>ValueSet</w:t>
      </w:r>
      <w:r w:rsidR="00532403" w:rsidRPr="00D875F1">
        <w:t>_</w:t>
      </w:r>
      <w:r w:rsidR="0069478D" w:rsidRPr="00D875F1">
        <w:t>Context</w:t>
      </w:r>
      <w:r w:rsidR="00DF11CA" w:rsidRPr="00D875F1">
        <w:t>Value</w:t>
      </w:r>
      <w:r w:rsidR="00532403" w:rsidRPr="00D875F1">
        <w:t>_</w:t>
      </w:r>
      <w:r w:rsidR="00C61D44" w:rsidRPr="00D875F1">
        <w:t>1</w:t>
      </w:r>
    </w:p>
    <w:p w14:paraId="46CF32B8" w14:textId="0519A844" w:rsidR="0096386A" w:rsidRPr="00D875F1" w:rsidRDefault="00D875F1" w:rsidP="0096386A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96386A" w:rsidRPr="00D875F1">
        <w:t>ValueSet</w:t>
      </w:r>
      <w:r w:rsidR="00532403" w:rsidRPr="00D875F1">
        <w:t>_</w:t>
      </w:r>
      <w:r w:rsidR="0096386A" w:rsidRPr="00D875F1">
        <w:t>Context</w:t>
      </w:r>
      <w:r w:rsidR="00DF11CA" w:rsidRPr="00D875F1">
        <w:t>Value</w:t>
      </w:r>
      <w:r w:rsidR="00532403" w:rsidRPr="00D875F1">
        <w:t>_</w:t>
      </w:r>
      <w:r w:rsidR="0096386A" w:rsidRPr="00D875F1">
        <w:t>2</w:t>
      </w:r>
    </w:p>
    <w:p w14:paraId="16706AFA" w14:textId="4458EAC1" w:rsidR="0096386A" w:rsidRPr="00D875F1" w:rsidRDefault="00D875F1" w:rsidP="0096386A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96386A" w:rsidRPr="00D875F1">
        <w:t>ValueSet</w:t>
      </w:r>
      <w:r w:rsidR="00532403" w:rsidRPr="00D875F1">
        <w:t>_</w:t>
      </w:r>
      <w:r w:rsidR="0096386A" w:rsidRPr="00D875F1">
        <w:t>Context</w:t>
      </w:r>
      <w:r w:rsidR="00DF11CA" w:rsidRPr="00D875F1">
        <w:t>Value</w:t>
      </w:r>
      <w:r w:rsidR="00532403" w:rsidRPr="00D875F1">
        <w:t>_</w:t>
      </w:r>
      <w:r w:rsidR="0096386A" w:rsidRPr="00D875F1">
        <w:t>3</w:t>
      </w:r>
    </w:p>
    <w:p w14:paraId="1F8D1F68" w14:textId="2232D4D8" w:rsidR="0069478D" w:rsidRPr="00D875F1" w:rsidRDefault="00D875F1" w:rsidP="0069478D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69478D" w:rsidRPr="00D875F1">
        <w:t>ValueSet</w:t>
      </w:r>
      <w:r w:rsidR="00532403" w:rsidRPr="00D875F1">
        <w:t>_</w:t>
      </w:r>
      <w:r w:rsidR="0069478D" w:rsidRPr="00D875F1">
        <w:t>Food</w:t>
      </w:r>
      <w:r w:rsidR="00DF11CA" w:rsidRPr="00D875F1">
        <w:t>Ins</w:t>
      </w:r>
      <w:r w:rsidR="0069478D" w:rsidRPr="00D875F1">
        <w:t>ecurity</w:t>
      </w:r>
      <w:r w:rsidR="00532403" w:rsidRPr="00D875F1">
        <w:t>_</w:t>
      </w:r>
      <w:r w:rsidR="0069478D" w:rsidRPr="00D875F1">
        <w:t>1</w:t>
      </w:r>
    </w:p>
    <w:p w14:paraId="548F8694" w14:textId="131C1712" w:rsidR="00014CE3" w:rsidRPr="00D875F1" w:rsidRDefault="00D875F1" w:rsidP="00014CE3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014CE3" w:rsidRPr="00D875F1">
        <w:t>ValueSet</w:t>
      </w:r>
      <w:r w:rsidR="00532403" w:rsidRPr="00D875F1">
        <w:t>_</w:t>
      </w:r>
      <w:r w:rsidR="00014CE3" w:rsidRPr="00D875F1">
        <w:t>Interpretation</w:t>
      </w:r>
      <w:r w:rsidR="00DF11CA" w:rsidRPr="00D875F1">
        <w:t>Value</w:t>
      </w:r>
      <w:r w:rsidR="00532403" w:rsidRPr="00D875F1">
        <w:t>_</w:t>
      </w:r>
      <w:r w:rsidR="00014CE3" w:rsidRPr="00D875F1">
        <w:t>1</w:t>
      </w:r>
    </w:p>
    <w:p w14:paraId="58699C01" w14:textId="37ADD4A6" w:rsidR="00524974" w:rsidRPr="00D875F1" w:rsidRDefault="00D875F1" w:rsidP="00524974">
      <w:pPr>
        <w:pStyle w:val="AMABodyText"/>
        <w:numPr>
          <w:ilvl w:val="0"/>
          <w:numId w:val="30"/>
        </w:numPr>
      </w:pPr>
      <w:r>
        <w:lastRenderedPageBreak/>
        <w:t>sdohcc</w:t>
      </w:r>
      <w:r w:rsidR="00532403" w:rsidRPr="00D875F1">
        <w:t>_</w:t>
      </w:r>
      <w:r w:rsidR="00014CE3" w:rsidRPr="00D875F1">
        <w:t>ValueSet</w:t>
      </w:r>
      <w:r w:rsidR="00532403" w:rsidRPr="00D875F1">
        <w:t>_</w:t>
      </w:r>
      <w:r w:rsidR="00014CE3" w:rsidRPr="00D875F1">
        <w:t>Interpretation</w:t>
      </w:r>
      <w:r w:rsidR="00DF11CA" w:rsidRPr="00D875F1">
        <w:t>Value</w:t>
      </w:r>
      <w:r w:rsidR="00532403" w:rsidRPr="00D875F1">
        <w:t>_</w:t>
      </w:r>
      <w:r w:rsidR="00014CE3" w:rsidRPr="00D875F1">
        <w:t>2</w:t>
      </w:r>
    </w:p>
    <w:p w14:paraId="0FE2A7DA" w14:textId="49D60B9E" w:rsidR="008E3420" w:rsidRPr="00D875F1" w:rsidRDefault="008E3420" w:rsidP="008E3420">
      <w:pPr>
        <w:pStyle w:val="AMABodyText"/>
      </w:pPr>
    </w:p>
    <w:bookmarkEnd w:id="3"/>
    <w:p w14:paraId="4068CC35" w14:textId="77777777" w:rsidR="00E665A6" w:rsidRDefault="00E665A6" w:rsidP="00986818">
      <w:pPr>
        <w:pStyle w:val="AMAHidden"/>
      </w:pPr>
    </w:p>
    <w:p w14:paraId="0CCB0186" w14:textId="77777777" w:rsidR="00E665A6" w:rsidRDefault="00E665A6" w:rsidP="00986818">
      <w:pPr>
        <w:pStyle w:val="AMAHidden"/>
      </w:pPr>
    </w:p>
    <w:p w14:paraId="72DC9652" w14:textId="6A745AC4" w:rsidR="00986818" w:rsidRDefault="00986818" w:rsidP="00986818">
      <w:pPr>
        <w:pStyle w:val="AMAHidden"/>
      </w:pPr>
      <w:r>
        <w:t>Do NOT DELETE this hidden text or the following section break from the document.</w:t>
      </w:r>
    </w:p>
    <w:p w14:paraId="137FC2FA" w14:textId="77777777" w:rsidR="00A44A3A" w:rsidRDefault="00A44A3A" w:rsidP="00986818">
      <w:pPr>
        <w:pStyle w:val="AMAHidden"/>
      </w:pPr>
    </w:p>
    <w:p w14:paraId="2767A127" w14:textId="77777777" w:rsidR="00557BAF" w:rsidRPr="00557BAF" w:rsidRDefault="00557BAF" w:rsidP="00557BAF">
      <w:pPr>
        <w:pStyle w:val="AMAHidden"/>
        <w:rPr>
          <w:b/>
        </w:rPr>
      </w:pPr>
      <w:r w:rsidRPr="00557BAF">
        <w:rPr>
          <w:b/>
        </w:rPr>
        <w:t>To add a new appendix:</w:t>
      </w:r>
    </w:p>
    <w:p w14:paraId="4D9E0EB6" w14:textId="77777777" w:rsidR="00557BAF" w:rsidRPr="00557BAF" w:rsidRDefault="00557BAF" w:rsidP="00557BAF">
      <w:pPr>
        <w:pStyle w:val="AMAHidden"/>
      </w:pPr>
      <w:r w:rsidRPr="00557BAF">
        <w:t>i. Enter an odd page section break (</w:t>
      </w:r>
      <w:r w:rsidRPr="00557BAF">
        <w:rPr>
          <w:b/>
        </w:rPr>
        <w:t>Page Layouts &gt; Breaks &gt; Odd Page</w:t>
      </w:r>
      <w:r w:rsidRPr="00557BAF">
        <w:t xml:space="preserve">) </w:t>
      </w:r>
      <w:r w:rsidR="00AB793F">
        <w:t>at the end of the document.</w:t>
      </w:r>
    </w:p>
    <w:p w14:paraId="43A74923" w14:textId="77777777" w:rsidR="00557BAF" w:rsidRDefault="00557BAF" w:rsidP="00557BAF">
      <w:pPr>
        <w:pStyle w:val="AMAHidden"/>
      </w:pPr>
      <w:r w:rsidRPr="00557BAF">
        <w:t>ii. Apply the style "Heading 6" to the first pgf of the new section. (Use Heading 7 and 8 for any subsections.)</w:t>
      </w:r>
    </w:p>
    <w:p w14:paraId="03ADA893" w14:textId="77777777" w:rsidR="00AB793F" w:rsidRPr="00557BAF" w:rsidRDefault="00AB793F" w:rsidP="00557BAF">
      <w:pPr>
        <w:pStyle w:val="AMAHidden"/>
      </w:pPr>
      <w:r>
        <w:t>iii. Set odd and even headers to pull through the  StyleRef field, heading 6.</w:t>
      </w:r>
    </w:p>
    <w:p w14:paraId="3828AF3F" w14:textId="77777777" w:rsidR="00557BAF" w:rsidRPr="00557BAF" w:rsidRDefault="00557BAF" w:rsidP="00557BAF">
      <w:pPr>
        <w:pStyle w:val="AMAHidden"/>
      </w:pPr>
    </w:p>
    <w:p w14:paraId="0BD7E54C" w14:textId="77777777" w:rsidR="00557BAF" w:rsidRPr="00557BAF" w:rsidRDefault="00557BAF" w:rsidP="00557BAF">
      <w:pPr>
        <w:pStyle w:val="AMAHidden"/>
        <w:rPr>
          <w:b/>
          <w:u w:val="single"/>
        </w:rPr>
      </w:pPr>
      <w:r w:rsidRPr="00557BAF">
        <w:rPr>
          <w:b/>
          <w:u w:val="single"/>
        </w:rPr>
        <w:t>To remove one or more appendix leaving at least one:</w:t>
      </w:r>
    </w:p>
    <w:p w14:paraId="74844D2D" w14:textId="77777777" w:rsidR="00557BAF" w:rsidRPr="00557BAF" w:rsidRDefault="00557BAF" w:rsidP="00557BAF">
      <w:pPr>
        <w:pStyle w:val="AMAHidden"/>
      </w:pPr>
      <w:r w:rsidRPr="00557BAF">
        <w:t>i. Click anywhere in the appendix that you want to remove.</w:t>
      </w:r>
    </w:p>
    <w:p w14:paraId="1291BCDF" w14:textId="77777777" w:rsidR="00557BAF" w:rsidRPr="00557BAF" w:rsidRDefault="00557BAF" w:rsidP="00557BAF">
      <w:pPr>
        <w:pStyle w:val="AMAHidden"/>
      </w:pPr>
      <w:r w:rsidRPr="00557BAF">
        <w:t xml:space="preserve">ii. On the </w:t>
      </w:r>
      <w:r w:rsidRPr="00557BAF">
        <w:rPr>
          <w:b/>
        </w:rPr>
        <w:t>Page Layout</w:t>
      </w:r>
      <w:r w:rsidRPr="00557BAF">
        <w:t xml:space="preserve"> tab, click </w:t>
      </w:r>
      <w:r w:rsidRPr="00557BAF">
        <w:rPr>
          <w:b/>
        </w:rPr>
        <w:t>Margins &gt; Custom Margins  &gt; Layout</w:t>
      </w:r>
      <w:r w:rsidRPr="00557BAF">
        <w:t xml:space="preserve">, change </w:t>
      </w:r>
      <w:r w:rsidRPr="00557BAF">
        <w:rPr>
          <w:b/>
        </w:rPr>
        <w:t>Section Start</w:t>
      </w:r>
      <w:r w:rsidRPr="00557BAF">
        <w:t xml:space="preserve"> from "Odd page" to "Continuous" and click </w:t>
      </w:r>
      <w:r w:rsidRPr="00557BAF">
        <w:rPr>
          <w:b/>
        </w:rPr>
        <w:t>OK</w:t>
      </w:r>
      <w:r w:rsidRPr="00557BAF">
        <w:t>.</w:t>
      </w:r>
    </w:p>
    <w:p w14:paraId="7C0784DC" w14:textId="77777777" w:rsidR="00557BAF" w:rsidRPr="00557BAF" w:rsidRDefault="00557BAF" w:rsidP="00557BAF">
      <w:pPr>
        <w:pStyle w:val="AMAHidden"/>
      </w:pPr>
      <w:r w:rsidRPr="00557BAF">
        <w:t>iii. Repeat steps i. and ii. for all other appendixes that you want to remove.</w:t>
      </w:r>
    </w:p>
    <w:p w14:paraId="4780E18F" w14:textId="77777777" w:rsidR="00557BAF" w:rsidRPr="00557BAF" w:rsidRDefault="00557BAF" w:rsidP="00557BAF">
      <w:pPr>
        <w:pStyle w:val="AMAHidden"/>
      </w:pPr>
      <w:r w:rsidRPr="00557BAF">
        <w:t>iv. Delete all content after the last section break of the last appendix that you want to retain.</w:t>
      </w:r>
    </w:p>
    <w:p w14:paraId="365A0BAF" w14:textId="77777777" w:rsidR="00557BAF" w:rsidRPr="00557BAF" w:rsidRDefault="00557BAF" w:rsidP="00557BAF">
      <w:pPr>
        <w:pStyle w:val="AMAHidden"/>
      </w:pPr>
      <w:r w:rsidRPr="00557BAF">
        <w:t xml:space="preserve">v. At this point the last section break should now be followed by an empty pgf that uses the Heading 6 style. Change the style to </w:t>
      </w:r>
      <w:r w:rsidR="005477C3">
        <w:t>AMA</w:t>
      </w:r>
      <w:r w:rsidRPr="00557BAF">
        <w:t>BodyText.</w:t>
      </w:r>
    </w:p>
    <w:p w14:paraId="377EFF28" w14:textId="77777777" w:rsidR="00A44A3A" w:rsidRDefault="00A44A3A" w:rsidP="00986818">
      <w:pPr>
        <w:pStyle w:val="AMAHidden"/>
      </w:pPr>
    </w:p>
    <w:p w14:paraId="1E0F7F6B" w14:textId="77777777" w:rsidR="00986818" w:rsidRPr="003D6C17" w:rsidRDefault="003D6C17" w:rsidP="00986818">
      <w:pPr>
        <w:pStyle w:val="AMAHidden"/>
        <w:rPr>
          <w:b/>
        </w:rPr>
      </w:pPr>
      <w:r w:rsidRPr="003D6C17">
        <w:rPr>
          <w:b/>
        </w:rPr>
        <w:t>To</w:t>
      </w:r>
      <w:r w:rsidR="00986818" w:rsidRPr="003D6C17">
        <w:rPr>
          <w:b/>
        </w:rPr>
        <w:t xml:space="preserve"> remove </w:t>
      </w:r>
      <w:r w:rsidRPr="003D6C17">
        <w:rPr>
          <w:b/>
        </w:rPr>
        <w:t>all appendixes</w:t>
      </w:r>
      <w:r w:rsidR="00986818" w:rsidRPr="003D6C17">
        <w:rPr>
          <w:b/>
        </w:rPr>
        <w:t>:</w:t>
      </w:r>
    </w:p>
    <w:p w14:paraId="5397F633" w14:textId="77777777" w:rsidR="000A1B66" w:rsidRDefault="00D97740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>Double-c</w:t>
      </w:r>
      <w:r w:rsidR="00986818">
        <w:t>lick the odd page header in Appendix A.</w:t>
      </w:r>
    </w:p>
    <w:p w14:paraId="07CCE390" w14:textId="77777777" w:rsidR="00D97740" w:rsidRDefault="00D97740" w:rsidP="00D97740">
      <w:pPr>
        <w:pStyle w:val="AMAHidden"/>
        <w:ind w:left="630"/>
      </w:pPr>
      <w:r>
        <w:t xml:space="preserve">When you do this a tab called </w:t>
      </w:r>
      <w:r w:rsidRPr="00D97740">
        <w:rPr>
          <w:b/>
        </w:rPr>
        <w:t>Header &amp; Footer tools…Design</w:t>
      </w:r>
      <w:r>
        <w:t xml:space="preserve"> appears.</w:t>
      </w:r>
    </w:p>
    <w:p w14:paraId="5A42C767" w14:textId="77777777" w:rsidR="00986818" w:rsidRDefault="00D97740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 xml:space="preserve">On the </w:t>
      </w:r>
      <w:r w:rsidRPr="00D97740">
        <w:rPr>
          <w:b/>
        </w:rPr>
        <w:t>Design</w:t>
      </w:r>
      <w:r>
        <w:t xml:space="preserve"> tab, click</w:t>
      </w:r>
      <w:r w:rsidR="00986818">
        <w:t xml:space="preserve"> </w:t>
      </w:r>
      <w:r w:rsidR="00986818" w:rsidRPr="00D64741">
        <w:rPr>
          <w:b/>
        </w:rPr>
        <w:t>Link to Previous</w:t>
      </w:r>
      <w:r w:rsidR="00986818">
        <w:t>.</w:t>
      </w:r>
    </w:p>
    <w:p w14:paraId="4EE8AE2E" w14:textId="77777777" w:rsidR="000A1B66" w:rsidRDefault="008701A5" w:rsidP="008701A5">
      <w:pPr>
        <w:pStyle w:val="AMAHidden"/>
        <w:ind w:left="630"/>
      </w:pPr>
      <w:r>
        <w:t>A prompt will appear asking if you want to link to the previous heading.</w:t>
      </w:r>
    </w:p>
    <w:p w14:paraId="4F6F0CE7" w14:textId="77777777" w:rsidR="008701A5" w:rsidRDefault="008701A5" w:rsidP="008701A5">
      <w:pPr>
        <w:pStyle w:val="AMAHidden"/>
        <w:ind w:left="630"/>
      </w:pPr>
      <w:r>
        <w:t xml:space="preserve">Click </w:t>
      </w:r>
      <w:r w:rsidRPr="008701A5">
        <w:rPr>
          <w:b/>
        </w:rPr>
        <w:t>Yes</w:t>
      </w:r>
      <w:r>
        <w:t>.</w:t>
      </w:r>
    </w:p>
    <w:p w14:paraId="724ECCDC" w14:textId="77777777" w:rsidR="00986818" w:rsidRDefault="00986818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 xml:space="preserve">Repeat </w:t>
      </w:r>
      <w:r w:rsidR="00D97740">
        <w:t xml:space="preserve">steps i. and ii. </w:t>
      </w:r>
      <w:r>
        <w:t>for the even page header.</w:t>
      </w:r>
    </w:p>
    <w:p w14:paraId="5416170C" w14:textId="77777777" w:rsidR="00986818" w:rsidRDefault="00986818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>Click anywhere in Appendix A.</w:t>
      </w:r>
    </w:p>
    <w:p w14:paraId="6E7EFC67" w14:textId="77777777" w:rsidR="00986818" w:rsidRDefault="00D97740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 xml:space="preserve">On the </w:t>
      </w:r>
      <w:r w:rsidRPr="00D97740">
        <w:rPr>
          <w:b/>
        </w:rPr>
        <w:t>Page Layout</w:t>
      </w:r>
      <w:r>
        <w:t xml:space="preserve"> tab, click</w:t>
      </w:r>
      <w:r w:rsidR="00986818">
        <w:t xml:space="preserve"> </w:t>
      </w:r>
      <w:r w:rsidR="00986818">
        <w:rPr>
          <w:b/>
        </w:rPr>
        <w:t>Margins &gt; Custom Margins  &gt; Layout</w:t>
      </w:r>
      <w:r w:rsidR="00986818">
        <w:t xml:space="preserve">, change </w:t>
      </w:r>
      <w:r w:rsidR="00986818">
        <w:rPr>
          <w:b/>
        </w:rPr>
        <w:t>Section Start</w:t>
      </w:r>
      <w:r w:rsidR="00986818">
        <w:t xml:space="preserve"> from "Odd page" to "Continuous" and click </w:t>
      </w:r>
      <w:r w:rsidR="00986818">
        <w:rPr>
          <w:b/>
        </w:rPr>
        <w:t>OK</w:t>
      </w:r>
      <w:r w:rsidR="00986818">
        <w:t>.</w:t>
      </w:r>
    </w:p>
    <w:p w14:paraId="18A5DB7B" w14:textId="77777777" w:rsidR="00986818" w:rsidRDefault="00986818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 xml:space="preserve">Change the format of the Appendix A heading from Heading 6 to </w:t>
      </w:r>
      <w:r w:rsidR="005477C3">
        <w:t>AMA</w:t>
      </w:r>
      <w:r>
        <w:t>BodyText.</w:t>
      </w:r>
    </w:p>
    <w:p w14:paraId="2DE1AC11" w14:textId="3D5B3057" w:rsidR="00986818" w:rsidRDefault="00986818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>Delete all content after the following section break. DO NOT DELETE THE SECTION BREAK.</w:t>
      </w:r>
    </w:p>
    <w:sectPr w:rsidR="00986818" w:rsidSect="0029256A">
      <w:headerReference w:type="default" r:id="rId8"/>
      <w:headerReference w:type="first" r:id="rId9"/>
      <w:pgSz w:w="12240" w:h="15840" w:code="1"/>
      <w:pgMar w:top="1440" w:right="1152" w:bottom="1440" w:left="1152" w:header="720" w:footer="57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A58E8" w14:textId="77777777" w:rsidR="00956696" w:rsidRDefault="00956696">
      <w:r>
        <w:separator/>
      </w:r>
    </w:p>
  </w:endnote>
  <w:endnote w:type="continuationSeparator" w:id="0">
    <w:p w14:paraId="71BCF912" w14:textId="77777777" w:rsidR="00956696" w:rsidRDefault="00956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EB53F" w14:textId="77777777" w:rsidR="00956696" w:rsidRPr="00462717" w:rsidRDefault="00956696">
      <w:pPr>
        <w:rPr>
          <w:rFonts w:cs="Arial"/>
          <w:color w:val="000000" w:themeColor="text1"/>
        </w:rPr>
      </w:pPr>
      <w:r w:rsidRPr="00462717">
        <w:rPr>
          <w:rFonts w:cs="Arial"/>
          <w:color w:val="000000" w:themeColor="text1"/>
        </w:rPr>
        <w:separator/>
      </w:r>
    </w:p>
  </w:footnote>
  <w:footnote w:type="continuationSeparator" w:id="0">
    <w:p w14:paraId="46F63A21" w14:textId="77777777" w:rsidR="00956696" w:rsidRDefault="00956696">
      <w:r>
        <w:continuationSeparator/>
      </w:r>
    </w:p>
  </w:footnote>
  <w:footnote w:id="1">
    <w:p w14:paraId="48870771" w14:textId="1BBB11B4" w:rsidR="009A7E19" w:rsidRDefault="009A7E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C2450">
        <w:t xml:space="preserve"> </w:t>
      </w:r>
      <w:r>
        <w:t>HL7</w:t>
      </w:r>
      <w:r w:rsidRPr="007A532B">
        <w:rPr>
          <w:vertAlign w:val="superscript"/>
        </w:rPr>
        <w:t>®</w:t>
      </w:r>
      <w:r>
        <w:t xml:space="preserve"> and FHIR</w:t>
      </w:r>
      <w:r w:rsidRPr="007A532B">
        <w:rPr>
          <w:vertAlign w:val="superscript"/>
        </w:rPr>
        <w:t xml:space="preserve">® </w:t>
      </w:r>
      <w:r>
        <w:t>are registered trademarks of Health Level Seven International.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860AF" w14:textId="46957AD0" w:rsidR="006A70B2" w:rsidRPr="00964CFF" w:rsidRDefault="006A70B2" w:rsidP="000611B3">
    <w:pPr>
      <w:pStyle w:val="Header"/>
      <w:tabs>
        <w:tab w:val="clear" w:pos="4153"/>
        <w:tab w:val="right" w:pos="9900"/>
      </w:tabs>
      <w:jc w:val="left"/>
    </w:pPr>
    <w:r>
      <w:tab/>
    </w:r>
    <w:r>
      <w:rPr>
        <w:noProof/>
      </w:rPr>
      <w:fldChar w:fldCharType="begin"/>
    </w:r>
    <w:r>
      <w:rPr>
        <w:noProof/>
      </w:rPr>
      <w:instrText xml:space="preserve"> STYLEREF  "Heading 1" </w:instrText>
    </w:r>
    <w:r>
      <w:rPr>
        <w:noProof/>
      </w:rPr>
      <w:fldChar w:fldCharType="separate"/>
    </w:r>
    <w:r w:rsidR="00174DEE">
      <w:rPr>
        <w:noProof/>
      </w:rPr>
      <w:t>Naming Conventions for Gravity FHIR® Artifacts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591D4" w14:textId="13EE16C6" w:rsidR="006A70B2" w:rsidRPr="00B21860" w:rsidRDefault="006A70B2" w:rsidP="000611B3">
    <w:pPr>
      <w:pStyle w:val="Header"/>
      <w:tabs>
        <w:tab w:val="clear" w:pos="4153"/>
        <w:tab w:val="right" w:pos="9900"/>
      </w:tabs>
      <w:jc w:val="left"/>
    </w:pPr>
    <w:r>
      <w:tab/>
    </w:r>
    <w:r>
      <w:rPr>
        <w:noProof/>
      </w:rPr>
      <w:fldChar w:fldCharType="begin"/>
    </w:r>
    <w:r>
      <w:rPr>
        <w:noProof/>
      </w:rPr>
      <w:instrText xml:space="preserve"> STYLEREF  "Heading 1" </w:instrText>
    </w:r>
    <w:r>
      <w:rPr>
        <w:noProof/>
      </w:rPr>
      <w:fldChar w:fldCharType="separate"/>
    </w:r>
    <w:r w:rsidR="00174DEE">
      <w:rPr>
        <w:noProof/>
      </w:rPr>
      <w:t>Naming Conventions for Gravity FHIR® Artifacts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78pt;height:233.55pt" o:bullet="t">
        <v:imagedata r:id="rId1" o:title="Caution"/>
      </v:shape>
    </w:pict>
  </w:numPicBullet>
  <w:abstractNum w:abstractNumId="0" w15:restartNumberingAfterBreak="0">
    <w:nsid w:val="FFFFFF1D"/>
    <w:multiLevelType w:val="multilevel"/>
    <w:tmpl w:val="1B0AA934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640A6B62"/>
    <w:name w:val="PLSHeadingScheme"/>
    <w:lvl w:ilvl="0">
      <w:start w:val="1"/>
      <w:numFmt w:val="decimal"/>
      <w:lvlText w:val="%1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decimal"/>
      <w:lvlText w:val="%6.%7.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decimal"/>
      <w:lvlText w:val="%6.%7.%8.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2" w15:restartNumberingAfterBreak="0">
    <w:nsid w:val="008B0596"/>
    <w:multiLevelType w:val="multilevel"/>
    <w:tmpl w:val="C7F2170A"/>
    <w:lvl w:ilvl="0">
      <w:start w:val="1"/>
      <w:numFmt w:val="none"/>
      <w:pStyle w:val="AMANote"/>
      <w:lvlText w:val="Note:"/>
      <w:lvlJc w:val="left"/>
      <w:pPr>
        <w:tabs>
          <w:tab w:val="num" w:pos="180"/>
        </w:tabs>
        <w:ind w:left="216" w:hanging="21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1639E"/>
    <w:multiLevelType w:val="hybridMultilevel"/>
    <w:tmpl w:val="E6BC3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513C52"/>
    <w:multiLevelType w:val="hybridMultilevel"/>
    <w:tmpl w:val="D0143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C34150"/>
    <w:multiLevelType w:val="hybridMultilevel"/>
    <w:tmpl w:val="929CF160"/>
    <w:lvl w:ilvl="0" w:tplc="B45235C0">
      <w:start w:val="1"/>
      <w:numFmt w:val="bullet"/>
      <w:pStyle w:val="AMABulletsSub"/>
      <w:lvlText w:val="o"/>
      <w:lvlJc w:val="left"/>
      <w:pPr>
        <w:ind w:left="1080" w:hanging="360"/>
      </w:pPr>
      <w:rPr>
        <w:rFonts w:ascii="Courier New" w:hAnsi="Courier New" w:cs="Courier New" w:hint="default"/>
        <w:color w:val="46166B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C3169"/>
    <w:multiLevelType w:val="multilevel"/>
    <w:tmpl w:val="0409001D"/>
    <w:name w:val="PLSHeadingSchem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09730A0"/>
    <w:multiLevelType w:val="hybridMultilevel"/>
    <w:tmpl w:val="DC7C4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BF3D3B"/>
    <w:multiLevelType w:val="hybridMultilevel"/>
    <w:tmpl w:val="9C88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EC415C"/>
    <w:multiLevelType w:val="multilevel"/>
    <w:tmpl w:val="4B9AD03A"/>
    <w:lvl w:ilvl="0">
      <w:start w:val="1"/>
      <w:numFmt w:val="upperLetter"/>
      <w:pStyle w:val="Appendix1"/>
      <w:suff w:val="space"/>
      <w:lvlText w:val="Appendix %1"/>
      <w:lvlJc w:val="left"/>
      <w:pPr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90E5C96"/>
    <w:multiLevelType w:val="hybridMultilevel"/>
    <w:tmpl w:val="534A8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C97279"/>
    <w:multiLevelType w:val="hybridMultilevel"/>
    <w:tmpl w:val="605E66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E23675"/>
    <w:multiLevelType w:val="hybridMultilevel"/>
    <w:tmpl w:val="D1926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EA49FE"/>
    <w:multiLevelType w:val="hybridMultilevel"/>
    <w:tmpl w:val="16D40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ED4A5F"/>
    <w:multiLevelType w:val="multilevel"/>
    <w:tmpl w:val="0409001D"/>
    <w:name w:val="PLSHeadingScheme2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DA15B00"/>
    <w:multiLevelType w:val="hybridMultilevel"/>
    <w:tmpl w:val="C450C212"/>
    <w:lvl w:ilvl="0" w:tplc="B0EAADA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DC956DD"/>
    <w:multiLevelType w:val="hybridMultilevel"/>
    <w:tmpl w:val="DC7C4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5330BE"/>
    <w:multiLevelType w:val="hybridMultilevel"/>
    <w:tmpl w:val="55C82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AD7CA0"/>
    <w:multiLevelType w:val="multilevel"/>
    <w:tmpl w:val="2530246A"/>
    <w:lvl w:ilvl="0">
      <w:start w:val="1"/>
      <w:numFmt w:val="none"/>
      <w:pStyle w:val="AMABestPractice"/>
      <w:lvlText w:val="Best Practice: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291833F3"/>
    <w:multiLevelType w:val="multilevel"/>
    <w:tmpl w:val="0409001D"/>
    <w:name w:val="PLSHeadingScheme2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CBA24AF"/>
    <w:multiLevelType w:val="hybridMultilevel"/>
    <w:tmpl w:val="A6521A14"/>
    <w:lvl w:ilvl="0" w:tplc="C14639EA">
      <w:start w:val="1"/>
      <w:numFmt w:val="decimal"/>
      <w:pStyle w:val="AMACaptionTable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2B1331"/>
    <w:multiLevelType w:val="multilevel"/>
    <w:tmpl w:val="04090023"/>
    <w:name w:val="PLSHeadingScheme2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2E2A2B46"/>
    <w:multiLevelType w:val="multilevel"/>
    <w:tmpl w:val="FB94F1DA"/>
    <w:lvl w:ilvl="0">
      <w:start w:val="1"/>
      <w:numFmt w:val="bullet"/>
      <w:pStyle w:val="AMACaution"/>
      <w:lvlText w:val=""/>
      <w:lvlPicBulletId w:val="0"/>
      <w:lvlJc w:val="left"/>
      <w:pPr>
        <w:tabs>
          <w:tab w:val="num" w:pos="187"/>
        </w:tabs>
        <w:ind w:left="216" w:hanging="216"/>
      </w:pPr>
      <w:rPr>
        <w:rFonts w:ascii="Symbol" w:hAnsi="Symbol" w:hint="default"/>
        <w:b/>
        <w:i w:val="0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2E786235"/>
    <w:multiLevelType w:val="multilevel"/>
    <w:tmpl w:val="0409001D"/>
    <w:name w:val="PLSHeadings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F4228BB"/>
    <w:multiLevelType w:val="multilevel"/>
    <w:tmpl w:val="8ED61D86"/>
    <w:lvl w:ilvl="0">
      <w:start w:val="1"/>
      <w:numFmt w:val="decimal"/>
      <w:pStyle w:val="Heading1"/>
      <w:lvlText w:val="%1.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584"/>
      </w:pPr>
      <w:rPr>
        <w:rFonts w:hint="default"/>
      </w:rPr>
    </w:lvl>
    <w:lvl w:ilvl="5">
      <w:start w:val="1"/>
      <w:numFmt w:val="upperLetter"/>
      <w:pStyle w:val="Heading6"/>
      <w:lvlText w:val="Appendix %6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6">
      <w:start w:val="1"/>
      <w:numFmt w:val="decimal"/>
      <w:pStyle w:val="Heading7"/>
      <w:lvlText w:val="%6.%7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7">
      <w:start w:val="1"/>
      <w:numFmt w:val="decimal"/>
      <w:pStyle w:val="Heading8"/>
      <w:lvlText w:val="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pStyle w:val="Heading9"/>
      <w:lvlText w:val="%6.%7.%8.%9."/>
      <w:lvlJc w:val="left"/>
      <w:pPr>
        <w:tabs>
          <w:tab w:val="num" w:pos="1296"/>
        </w:tabs>
        <w:ind w:left="1296" w:hanging="1296"/>
      </w:pPr>
      <w:rPr>
        <w:rFonts w:hint="default"/>
      </w:rPr>
    </w:lvl>
  </w:abstractNum>
  <w:abstractNum w:abstractNumId="25" w15:restartNumberingAfterBreak="0">
    <w:nsid w:val="31BE0609"/>
    <w:multiLevelType w:val="hybridMultilevel"/>
    <w:tmpl w:val="D1986BF6"/>
    <w:lvl w:ilvl="0" w:tplc="DED092F8">
      <w:start w:val="1"/>
      <w:numFmt w:val="bullet"/>
      <w:pStyle w:val="AMAOneStepProcedure"/>
      <w:lvlText w:val=""/>
      <w:lvlJc w:val="left"/>
      <w:pPr>
        <w:ind w:left="360" w:hanging="360"/>
      </w:pPr>
      <w:rPr>
        <w:rFonts w:ascii="Symbol" w:hAnsi="Symbol" w:hint="default"/>
        <w:b/>
        <w:i w:val="0"/>
        <w:color w:val="46166B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7A32ED"/>
    <w:multiLevelType w:val="multilevel"/>
    <w:tmpl w:val="0409001D"/>
    <w:name w:val="PLSHeadingScheme2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34933331"/>
    <w:multiLevelType w:val="multilevel"/>
    <w:tmpl w:val="471EDCCC"/>
    <w:name w:val="PLSNumbers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 w15:restartNumberingAfterBreak="0">
    <w:nsid w:val="358329F3"/>
    <w:multiLevelType w:val="hybridMultilevel"/>
    <w:tmpl w:val="2318A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6E538E9"/>
    <w:multiLevelType w:val="hybridMultilevel"/>
    <w:tmpl w:val="29DC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7D7D99"/>
    <w:multiLevelType w:val="hybridMultilevel"/>
    <w:tmpl w:val="4C523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DCF6B61"/>
    <w:multiLevelType w:val="multilevel"/>
    <w:tmpl w:val="0409001D"/>
    <w:name w:val="PLSHeadingScheme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3E6F565B"/>
    <w:multiLevelType w:val="multilevel"/>
    <w:tmpl w:val="0409001D"/>
    <w:name w:val="PLSHeadingScheme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3EE92E43"/>
    <w:multiLevelType w:val="hybridMultilevel"/>
    <w:tmpl w:val="16D40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2229BA"/>
    <w:multiLevelType w:val="hybridMultilevel"/>
    <w:tmpl w:val="EC643D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82D3ACC"/>
    <w:multiLevelType w:val="hybridMultilevel"/>
    <w:tmpl w:val="E2B26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83841E8"/>
    <w:multiLevelType w:val="multilevel"/>
    <w:tmpl w:val="0409001D"/>
    <w:name w:val="PLSHeadingSchem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496A3A0E"/>
    <w:multiLevelType w:val="hybridMultilevel"/>
    <w:tmpl w:val="5800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BD90CAC"/>
    <w:multiLevelType w:val="hybridMultilevel"/>
    <w:tmpl w:val="92EE29F0"/>
    <w:lvl w:ilvl="0" w:tplc="66D42AA6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color w:val="46166B"/>
      </w:rPr>
    </w:lvl>
    <w:lvl w:ilvl="1" w:tplc="FFFFFFFF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39" w15:restartNumberingAfterBreak="0">
    <w:nsid w:val="4D6C6A95"/>
    <w:multiLevelType w:val="multilevel"/>
    <w:tmpl w:val="0409001D"/>
    <w:name w:val="PLSNumberSchem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4E1407D7"/>
    <w:multiLevelType w:val="multilevel"/>
    <w:tmpl w:val="BC3249AA"/>
    <w:styleLink w:val="PLSListStyle1"/>
    <w:lvl w:ilvl="0">
      <w:start w:val="1"/>
      <w:numFmt w:val="none"/>
      <w:pStyle w:val="AMAListStarter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MANumbers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AMANumbersSub"/>
      <w:lvlText w:val="%3."/>
      <w:lvlJc w:val="left"/>
      <w:pPr>
        <w:ind w:left="648" w:hanging="288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54E77A93"/>
    <w:multiLevelType w:val="hybridMultilevel"/>
    <w:tmpl w:val="16D40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4E8092D"/>
    <w:multiLevelType w:val="multilevel"/>
    <w:tmpl w:val="0409001D"/>
    <w:name w:val="PLSHeadingScheme5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5C4B7A69"/>
    <w:multiLevelType w:val="hybridMultilevel"/>
    <w:tmpl w:val="9BE2C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E7C0BB4"/>
    <w:multiLevelType w:val="multilevel"/>
    <w:tmpl w:val="1EAE5C7E"/>
    <w:numStyleLink w:val="PLSListStyle2-Tables"/>
  </w:abstractNum>
  <w:abstractNum w:abstractNumId="45" w15:restartNumberingAfterBreak="0">
    <w:nsid w:val="611A728F"/>
    <w:multiLevelType w:val="hybridMultilevel"/>
    <w:tmpl w:val="1116EFC0"/>
    <w:lvl w:ilvl="0" w:tplc="2C0C328E">
      <w:start w:val="1"/>
      <w:numFmt w:val="decimal"/>
      <w:pStyle w:val="AMACaptionFigure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F33C53"/>
    <w:multiLevelType w:val="multilevel"/>
    <w:tmpl w:val="1EAE5C7E"/>
    <w:styleLink w:val="PLSListStyle2-Tables"/>
    <w:lvl w:ilvl="0">
      <w:start w:val="1"/>
      <w:numFmt w:val="none"/>
      <w:pStyle w:val="AMATableListStarter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MATableNumbers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67A60609"/>
    <w:multiLevelType w:val="hybridMultilevel"/>
    <w:tmpl w:val="E5FA2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B3A6398"/>
    <w:multiLevelType w:val="multilevel"/>
    <w:tmpl w:val="A20E7A74"/>
    <w:name w:val="PLSNumberSchem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9" w15:restartNumberingAfterBreak="0">
    <w:nsid w:val="6C972ADA"/>
    <w:multiLevelType w:val="hybridMultilevel"/>
    <w:tmpl w:val="199E45CC"/>
    <w:lvl w:ilvl="0" w:tplc="91783198">
      <w:start w:val="1"/>
      <w:numFmt w:val="bullet"/>
      <w:pStyle w:val="AMABullets"/>
      <w:lvlText w:val=""/>
      <w:lvlJc w:val="left"/>
      <w:pPr>
        <w:ind w:left="450" w:hanging="360"/>
      </w:pPr>
      <w:rPr>
        <w:rFonts w:ascii="Symbol" w:hAnsi="Symbol" w:hint="default"/>
        <w:color w:val="46166B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DB1F00"/>
    <w:multiLevelType w:val="hybridMultilevel"/>
    <w:tmpl w:val="F9FCE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32A5580"/>
    <w:multiLevelType w:val="multilevel"/>
    <w:tmpl w:val="462A25A4"/>
    <w:lvl w:ilvl="0">
      <w:start w:val="1"/>
      <w:numFmt w:val="none"/>
      <w:pStyle w:val="AMAExample"/>
      <w:lvlText w:val="Example: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2" w15:restartNumberingAfterBreak="0">
    <w:nsid w:val="736C42C4"/>
    <w:multiLevelType w:val="hybridMultilevel"/>
    <w:tmpl w:val="00806706"/>
    <w:lvl w:ilvl="0" w:tplc="666CAD40">
      <w:start w:val="1"/>
      <w:numFmt w:val="bullet"/>
      <w:pStyle w:val="AMABulletsSubSub"/>
      <w:lvlText w:val=""/>
      <w:lvlJc w:val="left"/>
      <w:pPr>
        <w:ind w:left="1440" w:hanging="360"/>
      </w:pPr>
      <w:rPr>
        <w:rFonts w:ascii="Wingdings" w:hAnsi="Wingdings" w:hint="default"/>
        <w:color w:val="46166B"/>
        <w:sz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7439053C"/>
    <w:multiLevelType w:val="hybridMultilevel"/>
    <w:tmpl w:val="0F161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604562C"/>
    <w:multiLevelType w:val="hybridMultilevel"/>
    <w:tmpl w:val="450E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B47546"/>
    <w:multiLevelType w:val="hybridMultilevel"/>
    <w:tmpl w:val="95EC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1E2236"/>
    <w:multiLevelType w:val="hybridMultilevel"/>
    <w:tmpl w:val="64802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9"/>
  </w:num>
  <w:num w:numId="3">
    <w:abstractNumId w:val="25"/>
  </w:num>
  <w:num w:numId="4">
    <w:abstractNumId w:val="2"/>
  </w:num>
  <w:num w:numId="5">
    <w:abstractNumId w:val="18"/>
  </w:num>
  <w:num w:numId="6">
    <w:abstractNumId w:val="51"/>
  </w:num>
  <w:num w:numId="7">
    <w:abstractNumId w:val="40"/>
  </w:num>
  <w:num w:numId="8">
    <w:abstractNumId w:val="46"/>
  </w:num>
  <w:num w:numId="9">
    <w:abstractNumId w:val="44"/>
  </w:num>
  <w:num w:numId="10">
    <w:abstractNumId w:val="45"/>
  </w:num>
  <w:num w:numId="11">
    <w:abstractNumId w:val="20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9"/>
  </w:num>
  <w:num w:numId="15">
    <w:abstractNumId w:val="15"/>
  </w:num>
  <w:num w:numId="16">
    <w:abstractNumId w:val="0"/>
  </w:num>
  <w:num w:numId="17">
    <w:abstractNumId w:val="52"/>
  </w:num>
  <w:num w:numId="18">
    <w:abstractNumId w:val="33"/>
  </w:num>
  <w:num w:numId="19">
    <w:abstractNumId w:val="13"/>
  </w:num>
  <w:num w:numId="20">
    <w:abstractNumId w:val="41"/>
  </w:num>
  <w:num w:numId="21">
    <w:abstractNumId w:val="5"/>
  </w:num>
  <w:num w:numId="2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5"/>
  </w:num>
  <w:num w:numId="25">
    <w:abstractNumId w:val="38"/>
  </w:num>
  <w:num w:numId="26">
    <w:abstractNumId w:val="37"/>
  </w:num>
  <w:num w:numId="27">
    <w:abstractNumId w:val="10"/>
  </w:num>
  <w:num w:numId="28">
    <w:abstractNumId w:val="8"/>
  </w:num>
  <w:num w:numId="29">
    <w:abstractNumId w:val="47"/>
  </w:num>
  <w:num w:numId="30">
    <w:abstractNumId w:val="53"/>
  </w:num>
  <w:num w:numId="31">
    <w:abstractNumId w:val="4"/>
  </w:num>
  <w:num w:numId="32">
    <w:abstractNumId w:val="11"/>
  </w:num>
  <w:num w:numId="33">
    <w:abstractNumId w:val="16"/>
  </w:num>
  <w:num w:numId="34">
    <w:abstractNumId w:val="7"/>
  </w:num>
  <w:num w:numId="35">
    <w:abstractNumId w:val="12"/>
  </w:num>
  <w:num w:numId="36">
    <w:abstractNumId w:val="54"/>
  </w:num>
  <w:num w:numId="37">
    <w:abstractNumId w:val="50"/>
  </w:num>
  <w:num w:numId="38">
    <w:abstractNumId w:val="34"/>
  </w:num>
  <w:num w:numId="39">
    <w:abstractNumId w:val="30"/>
  </w:num>
  <w:num w:numId="40">
    <w:abstractNumId w:val="55"/>
  </w:num>
  <w:num w:numId="41">
    <w:abstractNumId w:val="17"/>
  </w:num>
  <w:num w:numId="42">
    <w:abstractNumId w:val="43"/>
  </w:num>
  <w:num w:numId="43">
    <w:abstractNumId w:val="28"/>
  </w:num>
  <w:num w:numId="44">
    <w:abstractNumId w:val="29"/>
  </w:num>
  <w:num w:numId="45">
    <w:abstractNumId w:val="56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nique van Berkum">
    <w15:presenceInfo w15:providerId="AD" w15:userId="S::mberkum@ama-assn.org::adceaf3e-9b01-464f-8e1c-65bb9cd1e7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D09"/>
    <w:rsid w:val="00002EFE"/>
    <w:rsid w:val="000031C9"/>
    <w:rsid w:val="0000525A"/>
    <w:rsid w:val="00005436"/>
    <w:rsid w:val="00005721"/>
    <w:rsid w:val="00006A4A"/>
    <w:rsid w:val="00007022"/>
    <w:rsid w:val="000071F4"/>
    <w:rsid w:val="000077CA"/>
    <w:rsid w:val="00007C66"/>
    <w:rsid w:val="00007E0F"/>
    <w:rsid w:val="00010450"/>
    <w:rsid w:val="00010B96"/>
    <w:rsid w:val="000120E8"/>
    <w:rsid w:val="0001224E"/>
    <w:rsid w:val="00012E38"/>
    <w:rsid w:val="0001312C"/>
    <w:rsid w:val="000134A5"/>
    <w:rsid w:val="00013543"/>
    <w:rsid w:val="00013879"/>
    <w:rsid w:val="00014CE3"/>
    <w:rsid w:val="00017289"/>
    <w:rsid w:val="000177CD"/>
    <w:rsid w:val="00017CF9"/>
    <w:rsid w:val="00020904"/>
    <w:rsid w:val="0002093E"/>
    <w:rsid w:val="00020BA3"/>
    <w:rsid w:val="00021833"/>
    <w:rsid w:val="000235D1"/>
    <w:rsid w:val="0002383D"/>
    <w:rsid w:val="00023C87"/>
    <w:rsid w:val="00023F04"/>
    <w:rsid w:val="00024651"/>
    <w:rsid w:val="000247B0"/>
    <w:rsid w:val="00024FF5"/>
    <w:rsid w:val="00025A17"/>
    <w:rsid w:val="00025FC7"/>
    <w:rsid w:val="0002623B"/>
    <w:rsid w:val="00026A46"/>
    <w:rsid w:val="00026D0D"/>
    <w:rsid w:val="000303AE"/>
    <w:rsid w:val="0003170C"/>
    <w:rsid w:val="0003192E"/>
    <w:rsid w:val="00031ACB"/>
    <w:rsid w:val="00031CE9"/>
    <w:rsid w:val="00031D8B"/>
    <w:rsid w:val="00031DDE"/>
    <w:rsid w:val="000326B3"/>
    <w:rsid w:val="00034289"/>
    <w:rsid w:val="000342A1"/>
    <w:rsid w:val="00034828"/>
    <w:rsid w:val="000368A2"/>
    <w:rsid w:val="00036F17"/>
    <w:rsid w:val="00037F9D"/>
    <w:rsid w:val="00040941"/>
    <w:rsid w:val="00041E9D"/>
    <w:rsid w:val="000430AD"/>
    <w:rsid w:val="00043CDE"/>
    <w:rsid w:val="000449C0"/>
    <w:rsid w:val="00045797"/>
    <w:rsid w:val="0004669A"/>
    <w:rsid w:val="00051061"/>
    <w:rsid w:val="00052B06"/>
    <w:rsid w:val="00052C15"/>
    <w:rsid w:val="00054732"/>
    <w:rsid w:val="00055409"/>
    <w:rsid w:val="0005540C"/>
    <w:rsid w:val="00055C27"/>
    <w:rsid w:val="00055D70"/>
    <w:rsid w:val="0005667F"/>
    <w:rsid w:val="00056D8A"/>
    <w:rsid w:val="00056E33"/>
    <w:rsid w:val="000576F4"/>
    <w:rsid w:val="000579F4"/>
    <w:rsid w:val="00060454"/>
    <w:rsid w:val="000611B3"/>
    <w:rsid w:val="000615D2"/>
    <w:rsid w:val="000621B0"/>
    <w:rsid w:val="00063D0B"/>
    <w:rsid w:val="00063FD9"/>
    <w:rsid w:val="00064B23"/>
    <w:rsid w:val="00064DDB"/>
    <w:rsid w:val="0006613B"/>
    <w:rsid w:val="00066571"/>
    <w:rsid w:val="000666E3"/>
    <w:rsid w:val="00066C0F"/>
    <w:rsid w:val="000672B3"/>
    <w:rsid w:val="000672FD"/>
    <w:rsid w:val="000674DB"/>
    <w:rsid w:val="00067A08"/>
    <w:rsid w:val="00067FD7"/>
    <w:rsid w:val="00070F0A"/>
    <w:rsid w:val="00071121"/>
    <w:rsid w:val="000718B3"/>
    <w:rsid w:val="00072D07"/>
    <w:rsid w:val="00072FF3"/>
    <w:rsid w:val="00074240"/>
    <w:rsid w:val="00075D4A"/>
    <w:rsid w:val="000765BD"/>
    <w:rsid w:val="0007684E"/>
    <w:rsid w:val="00076DD3"/>
    <w:rsid w:val="000771E7"/>
    <w:rsid w:val="00077C5E"/>
    <w:rsid w:val="00080A89"/>
    <w:rsid w:val="000817F5"/>
    <w:rsid w:val="00082760"/>
    <w:rsid w:val="00083345"/>
    <w:rsid w:val="000836AB"/>
    <w:rsid w:val="00084B8C"/>
    <w:rsid w:val="00086B90"/>
    <w:rsid w:val="00086F85"/>
    <w:rsid w:val="0008735D"/>
    <w:rsid w:val="000874F3"/>
    <w:rsid w:val="0009178C"/>
    <w:rsid w:val="00091E8C"/>
    <w:rsid w:val="00093DE1"/>
    <w:rsid w:val="00093EB5"/>
    <w:rsid w:val="00094290"/>
    <w:rsid w:val="000945D5"/>
    <w:rsid w:val="00094EC7"/>
    <w:rsid w:val="0009589C"/>
    <w:rsid w:val="000958BB"/>
    <w:rsid w:val="0009599B"/>
    <w:rsid w:val="00095D13"/>
    <w:rsid w:val="00096F1C"/>
    <w:rsid w:val="000976E6"/>
    <w:rsid w:val="000978E9"/>
    <w:rsid w:val="000A0AFB"/>
    <w:rsid w:val="000A0C43"/>
    <w:rsid w:val="000A1B66"/>
    <w:rsid w:val="000A2BB4"/>
    <w:rsid w:val="000A35B2"/>
    <w:rsid w:val="000A36F5"/>
    <w:rsid w:val="000A3A39"/>
    <w:rsid w:val="000A3F3E"/>
    <w:rsid w:val="000A422E"/>
    <w:rsid w:val="000A58B8"/>
    <w:rsid w:val="000A5FB9"/>
    <w:rsid w:val="000A64F8"/>
    <w:rsid w:val="000A6511"/>
    <w:rsid w:val="000A6558"/>
    <w:rsid w:val="000A7E97"/>
    <w:rsid w:val="000A7EBC"/>
    <w:rsid w:val="000B0773"/>
    <w:rsid w:val="000B0892"/>
    <w:rsid w:val="000B0AB0"/>
    <w:rsid w:val="000B0F18"/>
    <w:rsid w:val="000B14BA"/>
    <w:rsid w:val="000B1BEA"/>
    <w:rsid w:val="000B2DC1"/>
    <w:rsid w:val="000B4600"/>
    <w:rsid w:val="000B4E82"/>
    <w:rsid w:val="000B5A76"/>
    <w:rsid w:val="000B5D93"/>
    <w:rsid w:val="000B6260"/>
    <w:rsid w:val="000B65CF"/>
    <w:rsid w:val="000B6AA5"/>
    <w:rsid w:val="000B78FA"/>
    <w:rsid w:val="000B7AD3"/>
    <w:rsid w:val="000C009B"/>
    <w:rsid w:val="000C0960"/>
    <w:rsid w:val="000C1ACA"/>
    <w:rsid w:val="000C1E18"/>
    <w:rsid w:val="000C2666"/>
    <w:rsid w:val="000C2C51"/>
    <w:rsid w:val="000C2DF3"/>
    <w:rsid w:val="000C306C"/>
    <w:rsid w:val="000C3124"/>
    <w:rsid w:val="000C3663"/>
    <w:rsid w:val="000C40A5"/>
    <w:rsid w:val="000C42D4"/>
    <w:rsid w:val="000C46F4"/>
    <w:rsid w:val="000C4832"/>
    <w:rsid w:val="000C4F12"/>
    <w:rsid w:val="000C54C7"/>
    <w:rsid w:val="000C5EB6"/>
    <w:rsid w:val="000C6150"/>
    <w:rsid w:val="000C6EB0"/>
    <w:rsid w:val="000C71E8"/>
    <w:rsid w:val="000C7635"/>
    <w:rsid w:val="000D1351"/>
    <w:rsid w:val="000D1DD6"/>
    <w:rsid w:val="000D2F6A"/>
    <w:rsid w:val="000D3961"/>
    <w:rsid w:val="000D3D76"/>
    <w:rsid w:val="000D44C9"/>
    <w:rsid w:val="000D4632"/>
    <w:rsid w:val="000D4E2E"/>
    <w:rsid w:val="000D65C8"/>
    <w:rsid w:val="000D6B14"/>
    <w:rsid w:val="000D6B38"/>
    <w:rsid w:val="000D6D4C"/>
    <w:rsid w:val="000D7987"/>
    <w:rsid w:val="000D7BB1"/>
    <w:rsid w:val="000E0203"/>
    <w:rsid w:val="000E1127"/>
    <w:rsid w:val="000E1A08"/>
    <w:rsid w:val="000E1F1E"/>
    <w:rsid w:val="000E2300"/>
    <w:rsid w:val="000E39C4"/>
    <w:rsid w:val="000E52C8"/>
    <w:rsid w:val="000E54E1"/>
    <w:rsid w:val="000E5ADA"/>
    <w:rsid w:val="000E5F51"/>
    <w:rsid w:val="000E6522"/>
    <w:rsid w:val="000E74D9"/>
    <w:rsid w:val="000E7942"/>
    <w:rsid w:val="000F01E1"/>
    <w:rsid w:val="000F0241"/>
    <w:rsid w:val="000F0CFE"/>
    <w:rsid w:val="000F197C"/>
    <w:rsid w:val="000F20D7"/>
    <w:rsid w:val="000F399C"/>
    <w:rsid w:val="000F3D86"/>
    <w:rsid w:val="000F48E2"/>
    <w:rsid w:val="000F4915"/>
    <w:rsid w:val="000F49DF"/>
    <w:rsid w:val="000F4FED"/>
    <w:rsid w:val="000F515E"/>
    <w:rsid w:val="000F5A2F"/>
    <w:rsid w:val="000F615E"/>
    <w:rsid w:val="000F63AF"/>
    <w:rsid w:val="000F69C2"/>
    <w:rsid w:val="000F7B9D"/>
    <w:rsid w:val="000F7EA0"/>
    <w:rsid w:val="000F7F31"/>
    <w:rsid w:val="00101269"/>
    <w:rsid w:val="00102ADF"/>
    <w:rsid w:val="00102EEF"/>
    <w:rsid w:val="00104BEF"/>
    <w:rsid w:val="001050CD"/>
    <w:rsid w:val="00105FFB"/>
    <w:rsid w:val="00106741"/>
    <w:rsid w:val="00106C73"/>
    <w:rsid w:val="00106DD8"/>
    <w:rsid w:val="001074D4"/>
    <w:rsid w:val="001079F4"/>
    <w:rsid w:val="00111DA5"/>
    <w:rsid w:val="00112440"/>
    <w:rsid w:val="00112CFC"/>
    <w:rsid w:val="00112F82"/>
    <w:rsid w:val="00113333"/>
    <w:rsid w:val="0011372F"/>
    <w:rsid w:val="00113E02"/>
    <w:rsid w:val="001146D4"/>
    <w:rsid w:val="00114FE7"/>
    <w:rsid w:val="00115E00"/>
    <w:rsid w:val="0011698E"/>
    <w:rsid w:val="001207BF"/>
    <w:rsid w:val="0012097C"/>
    <w:rsid w:val="001215E1"/>
    <w:rsid w:val="00121721"/>
    <w:rsid w:val="00122924"/>
    <w:rsid w:val="00122D17"/>
    <w:rsid w:val="00123000"/>
    <w:rsid w:val="00123437"/>
    <w:rsid w:val="001251C1"/>
    <w:rsid w:val="00126C89"/>
    <w:rsid w:val="00130412"/>
    <w:rsid w:val="00130597"/>
    <w:rsid w:val="00131FFF"/>
    <w:rsid w:val="001321C6"/>
    <w:rsid w:val="00134142"/>
    <w:rsid w:val="00134247"/>
    <w:rsid w:val="001342DD"/>
    <w:rsid w:val="001355B5"/>
    <w:rsid w:val="00135882"/>
    <w:rsid w:val="001363F4"/>
    <w:rsid w:val="00136413"/>
    <w:rsid w:val="00136499"/>
    <w:rsid w:val="00136C17"/>
    <w:rsid w:val="001373EF"/>
    <w:rsid w:val="00137B93"/>
    <w:rsid w:val="00137CCE"/>
    <w:rsid w:val="00140275"/>
    <w:rsid w:val="0014040A"/>
    <w:rsid w:val="0014060F"/>
    <w:rsid w:val="001409A0"/>
    <w:rsid w:val="00140FF6"/>
    <w:rsid w:val="00142004"/>
    <w:rsid w:val="001422BE"/>
    <w:rsid w:val="00142900"/>
    <w:rsid w:val="001444D6"/>
    <w:rsid w:val="001445F2"/>
    <w:rsid w:val="0014531D"/>
    <w:rsid w:val="00145670"/>
    <w:rsid w:val="001461F8"/>
    <w:rsid w:val="00146D3E"/>
    <w:rsid w:val="00146FE1"/>
    <w:rsid w:val="001470A7"/>
    <w:rsid w:val="00147373"/>
    <w:rsid w:val="00150D91"/>
    <w:rsid w:val="00150D98"/>
    <w:rsid w:val="0015121E"/>
    <w:rsid w:val="00152380"/>
    <w:rsid w:val="00152A41"/>
    <w:rsid w:val="00152FBF"/>
    <w:rsid w:val="001532DD"/>
    <w:rsid w:val="00153E4A"/>
    <w:rsid w:val="00154408"/>
    <w:rsid w:val="001547DA"/>
    <w:rsid w:val="00156173"/>
    <w:rsid w:val="0015644F"/>
    <w:rsid w:val="00156715"/>
    <w:rsid w:val="00156954"/>
    <w:rsid w:val="00157251"/>
    <w:rsid w:val="00157D09"/>
    <w:rsid w:val="00161961"/>
    <w:rsid w:val="00161E9C"/>
    <w:rsid w:val="001647CE"/>
    <w:rsid w:val="0016498A"/>
    <w:rsid w:val="00165E6E"/>
    <w:rsid w:val="00166DA3"/>
    <w:rsid w:val="00166F48"/>
    <w:rsid w:val="00167007"/>
    <w:rsid w:val="00170354"/>
    <w:rsid w:val="001704EC"/>
    <w:rsid w:val="001713F5"/>
    <w:rsid w:val="0017164B"/>
    <w:rsid w:val="0017398F"/>
    <w:rsid w:val="00174DB3"/>
    <w:rsid w:val="00174DEE"/>
    <w:rsid w:val="001752A6"/>
    <w:rsid w:val="00175337"/>
    <w:rsid w:val="00175683"/>
    <w:rsid w:val="001758E7"/>
    <w:rsid w:val="00175948"/>
    <w:rsid w:val="001759E5"/>
    <w:rsid w:val="0017674C"/>
    <w:rsid w:val="00176869"/>
    <w:rsid w:val="0017795E"/>
    <w:rsid w:val="00180EF3"/>
    <w:rsid w:val="00181C4A"/>
    <w:rsid w:val="00181D6F"/>
    <w:rsid w:val="00181DE2"/>
    <w:rsid w:val="00182E30"/>
    <w:rsid w:val="001843F3"/>
    <w:rsid w:val="001858E2"/>
    <w:rsid w:val="00187796"/>
    <w:rsid w:val="00187E6C"/>
    <w:rsid w:val="001903FE"/>
    <w:rsid w:val="001911CE"/>
    <w:rsid w:val="0019174F"/>
    <w:rsid w:val="001931A1"/>
    <w:rsid w:val="0019343C"/>
    <w:rsid w:val="00193964"/>
    <w:rsid w:val="001939E6"/>
    <w:rsid w:val="00194464"/>
    <w:rsid w:val="00194466"/>
    <w:rsid w:val="0019465F"/>
    <w:rsid w:val="00195297"/>
    <w:rsid w:val="00195856"/>
    <w:rsid w:val="001967DD"/>
    <w:rsid w:val="00196F21"/>
    <w:rsid w:val="0019727F"/>
    <w:rsid w:val="0019741F"/>
    <w:rsid w:val="00197DEF"/>
    <w:rsid w:val="001A0236"/>
    <w:rsid w:val="001A074F"/>
    <w:rsid w:val="001A1535"/>
    <w:rsid w:val="001A1757"/>
    <w:rsid w:val="001A2DC9"/>
    <w:rsid w:val="001A3B6E"/>
    <w:rsid w:val="001A5461"/>
    <w:rsid w:val="001A59EA"/>
    <w:rsid w:val="001A5A86"/>
    <w:rsid w:val="001A5FDD"/>
    <w:rsid w:val="001A646E"/>
    <w:rsid w:val="001A665F"/>
    <w:rsid w:val="001A6C5F"/>
    <w:rsid w:val="001A6E36"/>
    <w:rsid w:val="001A6F3E"/>
    <w:rsid w:val="001A7254"/>
    <w:rsid w:val="001A74A5"/>
    <w:rsid w:val="001B010A"/>
    <w:rsid w:val="001B0233"/>
    <w:rsid w:val="001B02B0"/>
    <w:rsid w:val="001B06B0"/>
    <w:rsid w:val="001B0858"/>
    <w:rsid w:val="001B0ABF"/>
    <w:rsid w:val="001B15BC"/>
    <w:rsid w:val="001B1679"/>
    <w:rsid w:val="001B18B9"/>
    <w:rsid w:val="001B1A22"/>
    <w:rsid w:val="001B1D5D"/>
    <w:rsid w:val="001B2204"/>
    <w:rsid w:val="001B2B6E"/>
    <w:rsid w:val="001B31C6"/>
    <w:rsid w:val="001B3247"/>
    <w:rsid w:val="001B3458"/>
    <w:rsid w:val="001B4014"/>
    <w:rsid w:val="001B444F"/>
    <w:rsid w:val="001B4A49"/>
    <w:rsid w:val="001B52BB"/>
    <w:rsid w:val="001B54AE"/>
    <w:rsid w:val="001B57F5"/>
    <w:rsid w:val="001B590E"/>
    <w:rsid w:val="001B5C8A"/>
    <w:rsid w:val="001B5F73"/>
    <w:rsid w:val="001B6133"/>
    <w:rsid w:val="001B62D0"/>
    <w:rsid w:val="001B6530"/>
    <w:rsid w:val="001B65FF"/>
    <w:rsid w:val="001B699D"/>
    <w:rsid w:val="001C1258"/>
    <w:rsid w:val="001C13C2"/>
    <w:rsid w:val="001C18A7"/>
    <w:rsid w:val="001C3163"/>
    <w:rsid w:val="001C3177"/>
    <w:rsid w:val="001C3246"/>
    <w:rsid w:val="001C3E09"/>
    <w:rsid w:val="001C475C"/>
    <w:rsid w:val="001C53BE"/>
    <w:rsid w:val="001C542F"/>
    <w:rsid w:val="001C5A48"/>
    <w:rsid w:val="001C600E"/>
    <w:rsid w:val="001C655F"/>
    <w:rsid w:val="001C724E"/>
    <w:rsid w:val="001C75B7"/>
    <w:rsid w:val="001C7A79"/>
    <w:rsid w:val="001C7C5A"/>
    <w:rsid w:val="001D038B"/>
    <w:rsid w:val="001D2CB3"/>
    <w:rsid w:val="001D2E91"/>
    <w:rsid w:val="001D31B2"/>
    <w:rsid w:val="001D3DBC"/>
    <w:rsid w:val="001D4C1E"/>
    <w:rsid w:val="001D4EF6"/>
    <w:rsid w:val="001D508F"/>
    <w:rsid w:val="001D5127"/>
    <w:rsid w:val="001D5F01"/>
    <w:rsid w:val="001D77CE"/>
    <w:rsid w:val="001D7A85"/>
    <w:rsid w:val="001E0460"/>
    <w:rsid w:val="001E0746"/>
    <w:rsid w:val="001E0DAC"/>
    <w:rsid w:val="001E164A"/>
    <w:rsid w:val="001E264B"/>
    <w:rsid w:val="001E2B1D"/>
    <w:rsid w:val="001E30D0"/>
    <w:rsid w:val="001E34DA"/>
    <w:rsid w:val="001E3999"/>
    <w:rsid w:val="001E3A45"/>
    <w:rsid w:val="001E4B9A"/>
    <w:rsid w:val="001F1087"/>
    <w:rsid w:val="001F1E2C"/>
    <w:rsid w:val="001F2C87"/>
    <w:rsid w:val="001F2F76"/>
    <w:rsid w:val="001F3077"/>
    <w:rsid w:val="001F4419"/>
    <w:rsid w:val="001F48F1"/>
    <w:rsid w:val="001F4F45"/>
    <w:rsid w:val="001F514A"/>
    <w:rsid w:val="001F5404"/>
    <w:rsid w:val="001F5EF5"/>
    <w:rsid w:val="001F6E9A"/>
    <w:rsid w:val="001F7106"/>
    <w:rsid w:val="001F7625"/>
    <w:rsid w:val="001F7753"/>
    <w:rsid w:val="001F7D4D"/>
    <w:rsid w:val="002009D8"/>
    <w:rsid w:val="00201946"/>
    <w:rsid w:val="0020576A"/>
    <w:rsid w:val="00205954"/>
    <w:rsid w:val="00206820"/>
    <w:rsid w:val="00207CFB"/>
    <w:rsid w:val="00210AA3"/>
    <w:rsid w:val="00210B65"/>
    <w:rsid w:val="00211F9C"/>
    <w:rsid w:val="002128C2"/>
    <w:rsid w:val="00212CB3"/>
    <w:rsid w:val="002142BE"/>
    <w:rsid w:val="00214F53"/>
    <w:rsid w:val="002150BF"/>
    <w:rsid w:val="00215363"/>
    <w:rsid w:val="002154C1"/>
    <w:rsid w:val="00216513"/>
    <w:rsid w:val="00217484"/>
    <w:rsid w:val="002201BA"/>
    <w:rsid w:val="00221D08"/>
    <w:rsid w:val="0022280D"/>
    <w:rsid w:val="00224364"/>
    <w:rsid w:val="00224AE8"/>
    <w:rsid w:val="00225630"/>
    <w:rsid w:val="00225C5B"/>
    <w:rsid w:val="00226C56"/>
    <w:rsid w:val="002304A7"/>
    <w:rsid w:val="00230CB2"/>
    <w:rsid w:val="00230F1B"/>
    <w:rsid w:val="002311F5"/>
    <w:rsid w:val="00231D21"/>
    <w:rsid w:val="0023243A"/>
    <w:rsid w:val="00233619"/>
    <w:rsid w:val="0023425F"/>
    <w:rsid w:val="00234960"/>
    <w:rsid w:val="002356F4"/>
    <w:rsid w:val="00235A57"/>
    <w:rsid w:val="00235B22"/>
    <w:rsid w:val="00236DC7"/>
    <w:rsid w:val="00237263"/>
    <w:rsid w:val="00237860"/>
    <w:rsid w:val="00237A56"/>
    <w:rsid w:val="00240770"/>
    <w:rsid w:val="00240BB1"/>
    <w:rsid w:val="00240E10"/>
    <w:rsid w:val="0024150D"/>
    <w:rsid w:val="00241528"/>
    <w:rsid w:val="002431A4"/>
    <w:rsid w:val="00243E15"/>
    <w:rsid w:val="00244F4A"/>
    <w:rsid w:val="002451C2"/>
    <w:rsid w:val="00245EA0"/>
    <w:rsid w:val="002461A8"/>
    <w:rsid w:val="00246C03"/>
    <w:rsid w:val="00246CF7"/>
    <w:rsid w:val="00246D56"/>
    <w:rsid w:val="00246EB9"/>
    <w:rsid w:val="002471AE"/>
    <w:rsid w:val="00250046"/>
    <w:rsid w:val="002509AE"/>
    <w:rsid w:val="00250ADF"/>
    <w:rsid w:val="00252534"/>
    <w:rsid w:val="00252968"/>
    <w:rsid w:val="00252E77"/>
    <w:rsid w:val="00254B4A"/>
    <w:rsid w:val="00254E4A"/>
    <w:rsid w:val="00254FD8"/>
    <w:rsid w:val="002566F8"/>
    <w:rsid w:val="002568FD"/>
    <w:rsid w:val="00256D18"/>
    <w:rsid w:val="00260C34"/>
    <w:rsid w:val="00261C0E"/>
    <w:rsid w:val="00261CB2"/>
    <w:rsid w:val="00262345"/>
    <w:rsid w:val="00262ABE"/>
    <w:rsid w:val="002630A5"/>
    <w:rsid w:val="002635B3"/>
    <w:rsid w:val="002637A5"/>
    <w:rsid w:val="00264809"/>
    <w:rsid w:val="00265A73"/>
    <w:rsid w:val="0026682E"/>
    <w:rsid w:val="0027006A"/>
    <w:rsid w:val="00271936"/>
    <w:rsid w:val="00271E3A"/>
    <w:rsid w:val="002729B6"/>
    <w:rsid w:val="00272C51"/>
    <w:rsid w:val="002740D2"/>
    <w:rsid w:val="00274514"/>
    <w:rsid w:val="002748FF"/>
    <w:rsid w:val="002759F4"/>
    <w:rsid w:val="00275D7D"/>
    <w:rsid w:val="00275FF0"/>
    <w:rsid w:val="00277FEF"/>
    <w:rsid w:val="002803F3"/>
    <w:rsid w:val="00280CA0"/>
    <w:rsid w:val="00281758"/>
    <w:rsid w:val="0028206C"/>
    <w:rsid w:val="00282784"/>
    <w:rsid w:val="00283127"/>
    <w:rsid w:val="00283165"/>
    <w:rsid w:val="002832BE"/>
    <w:rsid w:val="002839B3"/>
    <w:rsid w:val="00283EBD"/>
    <w:rsid w:val="00285719"/>
    <w:rsid w:val="00285B31"/>
    <w:rsid w:val="00285F6F"/>
    <w:rsid w:val="00286BF9"/>
    <w:rsid w:val="00286F42"/>
    <w:rsid w:val="002876B2"/>
    <w:rsid w:val="002876FD"/>
    <w:rsid w:val="0029042C"/>
    <w:rsid w:val="00290D25"/>
    <w:rsid w:val="00290D57"/>
    <w:rsid w:val="00290FB7"/>
    <w:rsid w:val="00291D30"/>
    <w:rsid w:val="00291D99"/>
    <w:rsid w:val="0029256A"/>
    <w:rsid w:val="00292CE6"/>
    <w:rsid w:val="00293C31"/>
    <w:rsid w:val="00294030"/>
    <w:rsid w:val="00294046"/>
    <w:rsid w:val="00294230"/>
    <w:rsid w:val="00294270"/>
    <w:rsid w:val="00295DA4"/>
    <w:rsid w:val="0029746F"/>
    <w:rsid w:val="002A0EC9"/>
    <w:rsid w:val="002A0F0F"/>
    <w:rsid w:val="002A17E3"/>
    <w:rsid w:val="002A18C0"/>
    <w:rsid w:val="002A2AB4"/>
    <w:rsid w:val="002A3656"/>
    <w:rsid w:val="002A384B"/>
    <w:rsid w:val="002A3A75"/>
    <w:rsid w:val="002A3D6E"/>
    <w:rsid w:val="002A4B91"/>
    <w:rsid w:val="002A4C64"/>
    <w:rsid w:val="002A4F11"/>
    <w:rsid w:val="002A4FDF"/>
    <w:rsid w:val="002A6ABD"/>
    <w:rsid w:val="002A6D63"/>
    <w:rsid w:val="002A734B"/>
    <w:rsid w:val="002A746E"/>
    <w:rsid w:val="002A77B8"/>
    <w:rsid w:val="002B07B7"/>
    <w:rsid w:val="002B0FF6"/>
    <w:rsid w:val="002B171F"/>
    <w:rsid w:val="002B2931"/>
    <w:rsid w:val="002B296F"/>
    <w:rsid w:val="002B2A5A"/>
    <w:rsid w:val="002B2B6E"/>
    <w:rsid w:val="002B3180"/>
    <w:rsid w:val="002B5741"/>
    <w:rsid w:val="002B5770"/>
    <w:rsid w:val="002B600B"/>
    <w:rsid w:val="002B66B1"/>
    <w:rsid w:val="002B6A17"/>
    <w:rsid w:val="002B6A86"/>
    <w:rsid w:val="002C042C"/>
    <w:rsid w:val="002C075B"/>
    <w:rsid w:val="002C08AB"/>
    <w:rsid w:val="002C0924"/>
    <w:rsid w:val="002C109C"/>
    <w:rsid w:val="002C13F6"/>
    <w:rsid w:val="002C1507"/>
    <w:rsid w:val="002C234D"/>
    <w:rsid w:val="002C3096"/>
    <w:rsid w:val="002C401F"/>
    <w:rsid w:val="002C47DD"/>
    <w:rsid w:val="002C48DF"/>
    <w:rsid w:val="002C64D9"/>
    <w:rsid w:val="002C68A0"/>
    <w:rsid w:val="002C767A"/>
    <w:rsid w:val="002C76CD"/>
    <w:rsid w:val="002D0937"/>
    <w:rsid w:val="002D1362"/>
    <w:rsid w:val="002D1540"/>
    <w:rsid w:val="002D1A95"/>
    <w:rsid w:val="002D233E"/>
    <w:rsid w:val="002D37A9"/>
    <w:rsid w:val="002D392D"/>
    <w:rsid w:val="002D3E9C"/>
    <w:rsid w:val="002D416A"/>
    <w:rsid w:val="002D465E"/>
    <w:rsid w:val="002D628A"/>
    <w:rsid w:val="002D6E6F"/>
    <w:rsid w:val="002D726F"/>
    <w:rsid w:val="002D7290"/>
    <w:rsid w:val="002D7315"/>
    <w:rsid w:val="002D77C3"/>
    <w:rsid w:val="002D7CD1"/>
    <w:rsid w:val="002D7D4B"/>
    <w:rsid w:val="002E0737"/>
    <w:rsid w:val="002E1009"/>
    <w:rsid w:val="002E130D"/>
    <w:rsid w:val="002E162C"/>
    <w:rsid w:val="002E19B8"/>
    <w:rsid w:val="002E1AD4"/>
    <w:rsid w:val="002E1D9E"/>
    <w:rsid w:val="002E381E"/>
    <w:rsid w:val="002E3BCA"/>
    <w:rsid w:val="002E3C51"/>
    <w:rsid w:val="002E45C7"/>
    <w:rsid w:val="002E656A"/>
    <w:rsid w:val="002E6C48"/>
    <w:rsid w:val="002E7119"/>
    <w:rsid w:val="002E79AA"/>
    <w:rsid w:val="002E7DBC"/>
    <w:rsid w:val="002F0768"/>
    <w:rsid w:val="002F0AEB"/>
    <w:rsid w:val="002F0EAD"/>
    <w:rsid w:val="002F1834"/>
    <w:rsid w:val="002F2419"/>
    <w:rsid w:val="002F2512"/>
    <w:rsid w:val="002F2A65"/>
    <w:rsid w:val="002F2E3E"/>
    <w:rsid w:val="002F388D"/>
    <w:rsid w:val="002F43AB"/>
    <w:rsid w:val="002F532A"/>
    <w:rsid w:val="002F7066"/>
    <w:rsid w:val="002F7B63"/>
    <w:rsid w:val="0030133D"/>
    <w:rsid w:val="003014EE"/>
    <w:rsid w:val="00301A41"/>
    <w:rsid w:val="003020BC"/>
    <w:rsid w:val="0030232E"/>
    <w:rsid w:val="00302493"/>
    <w:rsid w:val="00302D95"/>
    <w:rsid w:val="003048C3"/>
    <w:rsid w:val="00305DAC"/>
    <w:rsid w:val="00306248"/>
    <w:rsid w:val="00310584"/>
    <w:rsid w:val="00310CF7"/>
    <w:rsid w:val="0031162A"/>
    <w:rsid w:val="003118E1"/>
    <w:rsid w:val="00311A52"/>
    <w:rsid w:val="00311AD5"/>
    <w:rsid w:val="00311FED"/>
    <w:rsid w:val="003127F6"/>
    <w:rsid w:val="00312E1B"/>
    <w:rsid w:val="00313289"/>
    <w:rsid w:val="00313DC4"/>
    <w:rsid w:val="0031437B"/>
    <w:rsid w:val="00314DBB"/>
    <w:rsid w:val="003157C5"/>
    <w:rsid w:val="00315BE1"/>
    <w:rsid w:val="00315BF0"/>
    <w:rsid w:val="00316614"/>
    <w:rsid w:val="00317FFC"/>
    <w:rsid w:val="00320581"/>
    <w:rsid w:val="003206B1"/>
    <w:rsid w:val="00320B5C"/>
    <w:rsid w:val="0032124C"/>
    <w:rsid w:val="00321574"/>
    <w:rsid w:val="0032195F"/>
    <w:rsid w:val="003225F7"/>
    <w:rsid w:val="00322807"/>
    <w:rsid w:val="0032396F"/>
    <w:rsid w:val="00324B69"/>
    <w:rsid w:val="00325A28"/>
    <w:rsid w:val="003262B3"/>
    <w:rsid w:val="003268E0"/>
    <w:rsid w:val="0033012F"/>
    <w:rsid w:val="003310B5"/>
    <w:rsid w:val="00331994"/>
    <w:rsid w:val="00332C3E"/>
    <w:rsid w:val="003345F0"/>
    <w:rsid w:val="00334D02"/>
    <w:rsid w:val="00334D8A"/>
    <w:rsid w:val="00337C5E"/>
    <w:rsid w:val="003402D7"/>
    <w:rsid w:val="00340325"/>
    <w:rsid w:val="00341449"/>
    <w:rsid w:val="0034265C"/>
    <w:rsid w:val="00343D59"/>
    <w:rsid w:val="003468ED"/>
    <w:rsid w:val="00346DF5"/>
    <w:rsid w:val="00347545"/>
    <w:rsid w:val="00347C58"/>
    <w:rsid w:val="0035092B"/>
    <w:rsid w:val="00350D04"/>
    <w:rsid w:val="00350DB5"/>
    <w:rsid w:val="003513EA"/>
    <w:rsid w:val="0035172E"/>
    <w:rsid w:val="003528C3"/>
    <w:rsid w:val="00353E71"/>
    <w:rsid w:val="00354089"/>
    <w:rsid w:val="00354956"/>
    <w:rsid w:val="00354E3C"/>
    <w:rsid w:val="0035510E"/>
    <w:rsid w:val="00355402"/>
    <w:rsid w:val="00356029"/>
    <w:rsid w:val="00356F0C"/>
    <w:rsid w:val="003576AB"/>
    <w:rsid w:val="0035773F"/>
    <w:rsid w:val="003577B7"/>
    <w:rsid w:val="003602EB"/>
    <w:rsid w:val="00360DFB"/>
    <w:rsid w:val="00361272"/>
    <w:rsid w:val="00361923"/>
    <w:rsid w:val="00361F34"/>
    <w:rsid w:val="003629AF"/>
    <w:rsid w:val="00362E00"/>
    <w:rsid w:val="00362EFC"/>
    <w:rsid w:val="00363390"/>
    <w:rsid w:val="0036372A"/>
    <w:rsid w:val="00363AD4"/>
    <w:rsid w:val="00363B6C"/>
    <w:rsid w:val="00364B79"/>
    <w:rsid w:val="00364D3C"/>
    <w:rsid w:val="003653DB"/>
    <w:rsid w:val="0036544D"/>
    <w:rsid w:val="00365684"/>
    <w:rsid w:val="003663AB"/>
    <w:rsid w:val="00366485"/>
    <w:rsid w:val="00370993"/>
    <w:rsid w:val="00370B01"/>
    <w:rsid w:val="00371B64"/>
    <w:rsid w:val="00372091"/>
    <w:rsid w:val="0037335F"/>
    <w:rsid w:val="003733C9"/>
    <w:rsid w:val="00374D8F"/>
    <w:rsid w:val="003752C1"/>
    <w:rsid w:val="0037576B"/>
    <w:rsid w:val="003765B2"/>
    <w:rsid w:val="00376FCC"/>
    <w:rsid w:val="003770FF"/>
    <w:rsid w:val="00377915"/>
    <w:rsid w:val="00377E32"/>
    <w:rsid w:val="00380D57"/>
    <w:rsid w:val="00382D18"/>
    <w:rsid w:val="00382E63"/>
    <w:rsid w:val="00382FBA"/>
    <w:rsid w:val="00383997"/>
    <w:rsid w:val="00383AF5"/>
    <w:rsid w:val="00383B9C"/>
    <w:rsid w:val="00384A9F"/>
    <w:rsid w:val="00384E32"/>
    <w:rsid w:val="00385635"/>
    <w:rsid w:val="00385ACB"/>
    <w:rsid w:val="00385CC3"/>
    <w:rsid w:val="00385F83"/>
    <w:rsid w:val="003869BC"/>
    <w:rsid w:val="00386E0C"/>
    <w:rsid w:val="00387B9C"/>
    <w:rsid w:val="003913B1"/>
    <w:rsid w:val="003928FE"/>
    <w:rsid w:val="00392ECE"/>
    <w:rsid w:val="00393BDE"/>
    <w:rsid w:val="00393E8C"/>
    <w:rsid w:val="00393F35"/>
    <w:rsid w:val="0039471D"/>
    <w:rsid w:val="00394741"/>
    <w:rsid w:val="00395488"/>
    <w:rsid w:val="0039653F"/>
    <w:rsid w:val="0039735A"/>
    <w:rsid w:val="00397F54"/>
    <w:rsid w:val="003A02F4"/>
    <w:rsid w:val="003A06C5"/>
    <w:rsid w:val="003A1083"/>
    <w:rsid w:val="003A27F9"/>
    <w:rsid w:val="003A35FA"/>
    <w:rsid w:val="003A3D39"/>
    <w:rsid w:val="003A4573"/>
    <w:rsid w:val="003A4DE0"/>
    <w:rsid w:val="003A4E16"/>
    <w:rsid w:val="003A564E"/>
    <w:rsid w:val="003A6855"/>
    <w:rsid w:val="003A68E3"/>
    <w:rsid w:val="003A728A"/>
    <w:rsid w:val="003A73FC"/>
    <w:rsid w:val="003A7B29"/>
    <w:rsid w:val="003A7ED6"/>
    <w:rsid w:val="003B10F3"/>
    <w:rsid w:val="003B1800"/>
    <w:rsid w:val="003B1ADD"/>
    <w:rsid w:val="003B2B73"/>
    <w:rsid w:val="003B3583"/>
    <w:rsid w:val="003B37CF"/>
    <w:rsid w:val="003B3995"/>
    <w:rsid w:val="003B3EBE"/>
    <w:rsid w:val="003B4B66"/>
    <w:rsid w:val="003B4CA2"/>
    <w:rsid w:val="003B5F47"/>
    <w:rsid w:val="003B677C"/>
    <w:rsid w:val="003B6C7E"/>
    <w:rsid w:val="003B6F9D"/>
    <w:rsid w:val="003B7CFA"/>
    <w:rsid w:val="003C06CC"/>
    <w:rsid w:val="003C0C52"/>
    <w:rsid w:val="003C0E44"/>
    <w:rsid w:val="003C104A"/>
    <w:rsid w:val="003C1343"/>
    <w:rsid w:val="003C169B"/>
    <w:rsid w:val="003C216C"/>
    <w:rsid w:val="003C26DD"/>
    <w:rsid w:val="003C27E6"/>
    <w:rsid w:val="003C3B23"/>
    <w:rsid w:val="003C4056"/>
    <w:rsid w:val="003C51F9"/>
    <w:rsid w:val="003C5344"/>
    <w:rsid w:val="003C5931"/>
    <w:rsid w:val="003C60C8"/>
    <w:rsid w:val="003C6C6D"/>
    <w:rsid w:val="003C764F"/>
    <w:rsid w:val="003D021B"/>
    <w:rsid w:val="003D0BBC"/>
    <w:rsid w:val="003D0D8A"/>
    <w:rsid w:val="003D0F18"/>
    <w:rsid w:val="003D15EA"/>
    <w:rsid w:val="003D160F"/>
    <w:rsid w:val="003D1E9F"/>
    <w:rsid w:val="003D2516"/>
    <w:rsid w:val="003D2A71"/>
    <w:rsid w:val="003D2DF0"/>
    <w:rsid w:val="003D2E4A"/>
    <w:rsid w:val="003D3270"/>
    <w:rsid w:val="003D3BB9"/>
    <w:rsid w:val="003D443F"/>
    <w:rsid w:val="003D56B9"/>
    <w:rsid w:val="003D6204"/>
    <w:rsid w:val="003D6922"/>
    <w:rsid w:val="003D6933"/>
    <w:rsid w:val="003D6C17"/>
    <w:rsid w:val="003D7128"/>
    <w:rsid w:val="003E150A"/>
    <w:rsid w:val="003E1A66"/>
    <w:rsid w:val="003E205D"/>
    <w:rsid w:val="003E21F8"/>
    <w:rsid w:val="003E38C2"/>
    <w:rsid w:val="003E38CF"/>
    <w:rsid w:val="003E4157"/>
    <w:rsid w:val="003E58E1"/>
    <w:rsid w:val="003E752F"/>
    <w:rsid w:val="003E777D"/>
    <w:rsid w:val="003E7B7F"/>
    <w:rsid w:val="003F0430"/>
    <w:rsid w:val="003F205A"/>
    <w:rsid w:val="003F20BD"/>
    <w:rsid w:val="003F2949"/>
    <w:rsid w:val="003F5288"/>
    <w:rsid w:val="003F568D"/>
    <w:rsid w:val="003F65B7"/>
    <w:rsid w:val="003F6CD4"/>
    <w:rsid w:val="003F6D91"/>
    <w:rsid w:val="003F6FE7"/>
    <w:rsid w:val="003F7CC9"/>
    <w:rsid w:val="0040001C"/>
    <w:rsid w:val="00400421"/>
    <w:rsid w:val="00400EB8"/>
    <w:rsid w:val="00402A1B"/>
    <w:rsid w:val="00403455"/>
    <w:rsid w:val="00403585"/>
    <w:rsid w:val="004041DE"/>
    <w:rsid w:val="004049DB"/>
    <w:rsid w:val="004056FD"/>
    <w:rsid w:val="00406BD7"/>
    <w:rsid w:val="00410D7C"/>
    <w:rsid w:val="0041131E"/>
    <w:rsid w:val="00411379"/>
    <w:rsid w:val="00411F67"/>
    <w:rsid w:val="0041249B"/>
    <w:rsid w:val="00412DC5"/>
    <w:rsid w:val="004133AB"/>
    <w:rsid w:val="00414894"/>
    <w:rsid w:val="00416088"/>
    <w:rsid w:val="00420194"/>
    <w:rsid w:val="004202B3"/>
    <w:rsid w:val="004206B5"/>
    <w:rsid w:val="00421458"/>
    <w:rsid w:val="0042150B"/>
    <w:rsid w:val="0042196B"/>
    <w:rsid w:val="00422D0B"/>
    <w:rsid w:val="00423B07"/>
    <w:rsid w:val="00423B14"/>
    <w:rsid w:val="00424497"/>
    <w:rsid w:val="004268F0"/>
    <w:rsid w:val="004272D6"/>
    <w:rsid w:val="00427744"/>
    <w:rsid w:val="00427F49"/>
    <w:rsid w:val="0043039E"/>
    <w:rsid w:val="0043150E"/>
    <w:rsid w:val="00431C3C"/>
    <w:rsid w:val="004321EB"/>
    <w:rsid w:val="0043282B"/>
    <w:rsid w:val="00432D8C"/>
    <w:rsid w:val="0043304D"/>
    <w:rsid w:val="00434360"/>
    <w:rsid w:val="00434A54"/>
    <w:rsid w:val="00435030"/>
    <w:rsid w:val="004350BD"/>
    <w:rsid w:val="004356C6"/>
    <w:rsid w:val="00435C80"/>
    <w:rsid w:val="00435EBD"/>
    <w:rsid w:val="00436D9D"/>
    <w:rsid w:val="0043715A"/>
    <w:rsid w:val="004371AB"/>
    <w:rsid w:val="0044031B"/>
    <w:rsid w:val="00440C70"/>
    <w:rsid w:val="00441679"/>
    <w:rsid w:val="004416D3"/>
    <w:rsid w:val="004418E5"/>
    <w:rsid w:val="00442761"/>
    <w:rsid w:val="004441FA"/>
    <w:rsid w:val="00444699"/>
    <w:rsid w:val="004449BE"/>
    <w:rsid w:val="00445626"/>
    <w:rsid w:val="00445F6B"/>
    <w:rsid w:val="0044643F"/>
    <w:rsid w:val="00446FDD"/>
    <w:rsid w:val="00447B3A"/>
    <w:rsid w:val="00450B25"/>
    <w:rsid w:val="00450B4E"/>
    <w:rsid w:val="00450D95"/>
    <w:rsid w:val="004513DD"/>
    <w:rsid w:val="00452B85"/>
    <w:rsid w:val="0045362C"/>
    <w:rsid w:val="00453EF6"/>
    <w:rsid w:val="004541D5"/>
    <w:rsid w:val="00454F08"/>
    <w:rsid w:val="00455492"/>
    <w:rsid w:val="00455A98"/>
    <w:rsid w:val="00456687"/>
    <w:rsid w:val="004605DF"/>
    <w:rsid w:val="00460A26"/>
    <w:rsid w:val="00460CE2"/>
    <w:rsid w:val="00460E04"/>
    <w:rsid w:val="00461C90"/>
    <w:rsid w:val="0046210C"/>
    <w:rsid w:val="00462717"/>
    <w:rsid w:val="00462B66"/>
    <w:rsid w:val="004631A5"/>
    <w:rsid w:val="0046346D"/>
    <w:rsid w:val="004635D7"/>
    <w:rsid w:val="00463697"/>
    <w:rsid w:val="00463890"/>
    <w:rsid w:val="004638CC"/>
    <w:rsid w:val="00464832"/>
    <w:rsid w:val="00464CA3"/>
    <w:rsid w:val="00466B41"/>
    <w:rsid w:val="00470984"/>
    <w:rsid w:val="00470FB3"/>
    <w:rsid w:val="004714E9"/>
    <w:rsid w:val="00472FC7"/>
    <w:rsid w:val="004740D0"/>
    <w:rsid w:val="0047423C"/>
    <w:rsid w:val="00474700"/>
    <w:rsid w:val="00474FFE"/>
    <w:rsid w:val="0047516E"/>
    <w:rsid w:val="0047728F"/>
    <w:rsid w:val="00477A60"/>
    <w:rsid w:val="00477CDE"/>
    <w:rsid w:val="00480121"/>
    <w:rsid w:val="004805A0"/>
    <w:rsid w:val="004807A8"/>
    <w:rsid w:val="00480847"/>
    <w:rsid w:val="00480956"/>
    <w:rsid w:val="00480AB7"/>
    <w:rsid w:val="00480B83"/>
    <w:rsid w:val="00480D06"/>
    <w:rsid w:val="00482383"/>
    <w:rsid w:val="00482CF2"/>
    <w:rsid w:val="00482E2A"/>
    <w:rsid w:val="00482F31"/>
    <w:rsid w:val="0048363D"/>
    <w:rsid w:val="00483E84"/>
    <w:rsid w:val="00484E13"/>
    <w:rsid w:val="00485AA7"/>
    <w:rsid w:val="00486C89"/>
    <w:rsid w:val="004903A0"/>
    <w:rsid w:val="004910F1"/>
    <w:rsid w:val="00491FFD"/>
    <w:rsid w:val="004923B3"/>
    <w:rsid w:val="00492807"/>
    <w:rsid w:val="00492C1B"/>
    <w:rsid w:val="00492FCA"/>
    <w:rsid w:val="00493402"/>
    <w:rsid w:val="0049355B"/>
    <w:rsid w:val="00493973"/>
    <w:rsid w:val="0049644B"/>
    <w:rsid w:val="004A047D"/>
    <w:rsid w:val="004A13B2"/>
    <w:rsid w:val="004A2716"/>
    <w:rsid w:val="004A2CF1"/>
    <w:rsid w:val="004A31DB"/>
    <w:rsid w:val="004A32F9"/>
    <w:rsid w:val="004A3505"/>
    <w:rsid w:val="004A4402"/>
    <w:rsid w:val="004A493B"/>
    <w:rsid w:val="004A5B20"/>
    <w:rsid w:val="004B0052"/>
    <w:rsid w:val="004B21A8"/>
    <w:rsid w:val="004B2213"/>
    <w:rsid w:val="004B289E"/>
    <w:rsid w:val="004B2E01"/>
    <w:rsid w:val="004B40C6"/>
    <w:rsid w:val="004B6A0C"/>
    <w:rsid w:val="004B6CD2"/>
    <w:rsid w:val="004B795D"/>
    <w:rsid w:val="004B79A9"/>
    <w:rsid w:val="004B7CFE"/>
    <w:rsid w:val="004C31BF"/>
    <w:rsid w:val="004C3989"/>
    <w:rsid w:val="004C4029"/>
    <w:rsid w:val="004C4B92"/>
    <w:rsid w:val="004C5686"/>
    <w:rsid w:val="004C59FA"/>
    <w:rsid w:val="004C5E47"/>
    <w:rsid w:val="004C5F0B"/>
    <w:rsid w:val="004C6136"/>
    <w:rsid w:val="004C75C2"/>
    <w:rsid w:val="004D1162"/>
    <w:rsid w:val="004D118B"/>
    <w:rsid w:val="004D1FA0"/>
    <w:rsid w:val="004D3D71"/>
    <w:rsid w:val="004D3EFC"/>
    <w:rsid w:val="004D3F9F"/>
    <w:rsid w:val="004D4779"/>
    <w:rsid w:val="004D5752"/>
    <w:rsid w:val="004D6D63"/>
    <w:rsid w:val="004D6EDA"/>
    <w:rsid w:val="004D7166"/>
    <w:rsid w:val="004D727D"/>
    <w:rsid w:val="004D7DEA"/>
    <w:rsid w:val="004E03EF"/>
    <w:rsid w:val="004E08F5"/>
    <w:rsid w:val="004E1133"/>
    <w:rsid w:val="004E186B"/>
    <w:rsid w:val="004E2D0A"/>
    <w:rsid w:val="004E423C"/>
    <w:rsid w:val="004E450C"/>
    <w:rsid w:val="004E4957"/>
    <w:rsid w:val="004E4AC9"/>
    <w:rsid w:val="004E5614"/>
    <w:rsid w:val="004E58E1"/>
    <w:rsid w:val="004E644A"/>
    <w:rsid w:val="004E718C"/>
    <w:rsid w:val="004E7CA9"/>
    <w:rsid w:val="004F00B5"/>
    <w:rsid w:val="004F10B6"/>
    <w:rsid w:val="004F10DC"/>
    <w:rsid w:val="004F18DB"/>
    <w:rsid w:val="004F1C45"/>
    <w:rsid w:val="004F1F6F"/>
    <w:rsid w:val="004F2CC3"/>
    <w:rsid w:val="004F3560"/>
    <w:rsid w:val="004F44FC"/>
    <w:rsid w:val="004F50FB"/>
    <w:rsid w:val="004F58DD"/>
    <w:rsid w:val="004F7C27"/>
    <w:rsid w:val="0050082A"/>
    <w:rsid w:val="0050183C"/>
    <w:rsid w:val="0050349D"/>
    <w:rsid w:val="00504971"/>
    <w:rsid w:val="00505036"/>
    <w:rsid w:val="005055E2"/>
    <w:rsid w:val="00505776"/>
    <w:rsid w:val="005078B5"/>
    <w:rsid w:val="00507E68"/>
    <w:rsid w:val="005107F3"/>
    <w:rsid w:val="00510ECD"/>
    <w:rsid w:val="00511869"/>
    <w:rsid w:val="00511AF0"/>
    <w:rsid w:val="00512F77"/>
    <w:rsid w:val="0051348B"/>
    <w:rsid w:val="005136E0"/>
    <w:rsid w:val="005137C7"/>
    <w:rsid w:val="00513D60"/>
    <w:rsid w:val="005140A6"/>
    <w:rsid w:val="005162D6"/>
    <w:rsid w:val="00516BAE"/>
    <w:rsid w:val="00517218"/>
    <w:rsid w:val="005172A3"/>
    <w:rsid w:val="005174AA"/>
    <w:rsid w:val="0051778B"/>
    <w:rsid w:val="00517806"/>
    <w:rsid w:val="0051792C"/>
    <w:rsid w:val="005204EC"/>
    <w:rsid w:val="005208DB"/>
    <w:rsid w:val="00520C5D"/>
    <w:rsid w:val="005228AC"/>
    <w:rsid w:val="00524078"/>
    <w:rsid w:val="005247F0"/>
    <w:rsid w:val="00524974"/>
    <w:rsid w:val="00524BB6"/>
    <w:rsid w:val="0052564E"/>
    <w:rsid w:val="00525E72"/>
    <w:rsid w:val="00525E8E"/>
    <w:rsid w:val="005265FC"/>
    <w:rsid w:val="0052718E"/>
    <w:rsid w:val="00527A8E"/>
    <w:rsid w:val="00527AD2"/>
    <w:rsid w:val="00527D50"/>
    <w:rsid w:val="005302F9"/>
    <w:rsid w:val="005306D0"/>
    <w:rsid w:val="00530E33"/>
    <w:rsid w:val="00530E6B"/>
    <w:rsid w:val="00530E77"/>
    <w:rsid w:val="00530EBF"/>
    <w:rsid w:val="0053137E"/>
    <w:rsid w:val="005317E6"/>
    <w:rsid w:val="00532026"/>
    <w:rsid w:val="00532403"/>
    <w:rsid w:val="00532750"/>
    <w:rsid w:val="00532C21"/>
    <w:rsid w:val="00532FFF"/>
    <w:rsid w:val="00533B07"/>
    <w:rsid w:val="00535277"/>
    <w:rsid w:val="00535AB5"/>
    <w:rsid w:val="00536185"/>
    <w:rsid w:val="0053695E"/>
    <w:rsid w:val="00536B57"/>
    <w:rsid w:val="00536B90"/>
    <w:rsid w:val="005374A7"/>
    <w:rsid w:val="00537B7C"/>
    <w:rsid w:val="00537D24"/>
    <w:rsid w:val="00537D2C"/>
    <w:rsid w:val="005408FE"/>
    <w:rsid w:val="00541250"/>
    <w:rsid w:val="005412CF"/>
    <w:rsid w:val="005414C5"/>
    <w:rsid w:val="005415D2"/>
    <w:rsid w:val="00541F74"/>
    <w:rsid w:val="00541FB2"/>
    <w:rsid w:val="00542BCE"/>
    <w:rsid w:val="00543DB8"/>
    <w:rsid w:val="00544AD8"/>
    <w:rsid w:val="00545096"/>
    <w:rsid w:val="0054534D"/>
    <w:rsid w:val="005477C3"/>
    <w:rsid w:val="0054788F"/>
    <w:rsid w:val="00550630"/>
    <w:rsid w:val="00550900"/>
    <w:rsid w:val="00550E9B"/>
    <w:rsid w:val="005515B1"/>
    <w:rsid w:val="00552DF8"/>
    <w:rsid w:val="005530E8"/>
    <w:rsid w:val="005533AD"/>
    <w:rsid w:val="00553EA0"/>
    <w:rsid w:val="00554DFF"/>
    <w:rsid w:val="00556B3B"/>
    <w:rsid w:val="00557715"/>
    <w:rsid w:val="00557BAF"/>
    <w:rsid w:val="00557E88"/>
    <w:rsid w:val="005600AC"/>
    <w:rsid w:val="00562EFF"/>
    <w:rsid w:val="005631C4"/>
    <w:rsid w:val="0056334B"/>
    <w:rsid w:val="00563F23"/>
    <w:rsid w:val="00563FFA"/>
    <w:rsid w:val="00564840"/>
    <w:rsid w:val="00565259"/>
    <w:rsid w:val="0056542F"/>
    <w:rsid w:val="00565519"/>
    <w:rsid w:val="00565558"/>
    <w:rsid w:val="00565D09"/>
    <w:rsid w:val="00566EBD"/>
    <w:rsid w:val="00567357"/>
    <w:rsid w:val="005702DE"/>
    <w:rsid w:val="00570C71"/>
    <w:rsid w:val="00571AA2"/>
    <w:rsid w:val="00571D0A"/>
    <w:rsid w:val="00574C8C"/>
    <w:rsid w:val="00574D48"/>
    <w:rsid w:val="0057552F"/>
    <w:rsid w:val="005755DD"/>
    <w:rsid w:val="00575644"/>
    <w:rsid w:val="00576045"/>
    <w:rsid w:val="00576277"/>
    <w:rsid w:val="0058046D"/>
    <w:rsid w:val="00580958"/>
    <w:rsid w:val="00582A74"/>
    <w:rsid w:val="00583185"/>
    <w:rsid w:val="00583C4B"/>
    <w:rsid w:val="00584CF1"/>
    <w:rsid w:val="00585932"/>
    <w:rsid w:val="00585A9A"/>
    <w:rsid w:val="00587195"/>
    <w:rsid w:val="005875D3"/>
    <w:rsid w:val="0059036C"/>
    <w:rsid w:val="00591A88"/>
    <w:rsid w:val="00592AE7"/>
    <w:rsid w:val="00593ADB"/>
    <w:rsid w:val="0059460E"/>
    <w:rsid w:val="00595708"/>
    <w:rsid w:val="00595A06"/>
    <w:rsid w:val="0059787E"/>
    <w:rsid w:val="005A005D"/>
    <w:rsid w:val="005A0942"/>
    <w:rsid w:val="005A0A65"/>
    <w:rsid w:val="005A1D21"/>
    <w:rsid w:val="005A1D3C"/>
    <w:rsid w:val="005A1DD7"/>
    <w:rsid w:val="005A2D8A"/>
    <w:rsid w:val="005A451D"/>
    <w:rsid w:val="005A5ECE"/>
    <w:rsid w:val="005A7AD8"/>
    <w:rsid w:val="005B092A"/>
    <w:rsid w:val="005B0AB9"/>
    <w:rsid w:val="005B0F6A"/>
    <w:rsid w:val="005B1DF4"/>
    <w:rsid w:val="005B2E5F"/>
    <w:rsid w:val="005B37C5"/>
    <w:rsid w:val="005B4325"/>
    <w:rsid w:val="005B4CE8"/>
    <w:rsid w:val="005B5A67"/>
    <w:rsid w:val="005B6534"/>
    <w:rsid w:val="005B73B5"/>
    <w:rsid w:val="005B7417"/>
    <w:rsid w:val="005C158E"/>
    <w:rsid w:val="005C18E8"/>
    <w:rsid w:val="005C1DC0"/>
    <w:rsid w:val="005C2275"/>
    <w:rsid w:val="005C2509"/>
    <w:rsid w:val="005C29E3"/>
    <w:rsid w:val="005C348C"/>
    <w:rsid w:val="005C3641"/>
    <w:rsid w:val="005C3E90"/>
    <w:rsid w:val="005C6D05"/>
    <w:rsid w:val="005C7AFA"/>
    <w:rsid w:val="005D009D"/>
    <w:rsid w:val="005D04DB"/>
    <w:rsid w:val="005D06DD"/>
    <w:rsid w:val="005D0ECB"/>
    <w:rsid w:val="005D1884"/>
    <w:rsid w:val="005D38CB"/>
    <w:rsid w:val="005D3B95"/>
    <w:rsid w:val="005D4350"/>
    <w:rsid w:val="005D4990"/>
    <w:rsid w:val="005D4FC6"/>
    <w:rsid w:val="005D6307"/>
    <w:rsid w:val="005D769F"/>
    <w:rsid w:val="005E0741"/>
    <w:rsid w:val="005E0A6D"/>
    <w:rsid w:val="005E22B8"/>
    <w:rsid w:val="005E234E"/>
    <w:rsid w:val="005E2459"/>
    <w:rsid w:val="005E2B0B"/>
    <w:rsid w:val="005E47E1"/>
    <w:rsid w:val="005E5EF1"/>
    <w:rsid w:val="005E62B6"/>
    <w:rsid w:val="005E6B4D"/>
    <w:rsid w:val="005E7C0C"/>
    <w:rsid w:val="005F00ED"/>
    <w:rsid w:val="005F113A"/>
    <w:rsid w:val="005F18D7"/>
    <w:rsid w:val="005F3A70"/>
    <w:rsid w:val="005F3F52"/>
    <w:rsid w:val="005F4B7D"/>
    <w:rsid w:val="005F5A39"/>
    <w:rsid w:val="005F5CF9"/>
    <w:rsid w:val="005F66EE"/>
    <w:rsid w:val="005F70A7"/>
    <w:rsid w:val="005F75C9"/>
    <w:rsid w:val="005F7BD0"/>
    <w:rsid w:val="005F7D9F"/>
    <w:rsid w:val="005F7E2E"/>
    <w:rsid w:val="00600016"/>
    <w:rsid w:val="00600747"/>
    <w:rsid w:val="006009CC"/>
    <w:rsid w:val="00600B2F"/>
    <w:rsid w:val="0060124B"/>
    <w:rsid w:val="00601A7F"/>
    <w:rsid w:val="00602A86"/>
    <w:rsid w:val="006042B8"/>
    <w:rsid w:val="00605797"/>
    <w:rsid w:val="00606A11"/>
    <w:rsid w:val="006103CF"/>
    <w:rsid w:val="0061047F"/>
    <w:rsid w:val="00611CCB"/>
    <w:rsid w:val="00611FB2"/>
    <w:rsid w:val="00612196"/>
    <w:rsid w:val="006125A7"/>
    <w:rsid w:val="0061270B"/>
    <w:rsid w:val="006134D6"/>
    <w:rsid w:val="0061377B"/>
    <w:rsid w:val="00613B71"/>
    <w:rsid w:val="0061517E"/>
    <w:rsid w:val="00615F56"/>
    <w:rsid w:val="006163B8"/>
    <w:rsid w:val="006208DB"/>
    <w:rsid w:val="00620EE2"/>
    <w:rsid w:val="0062124E"/>
    <w:rsid w:val="006214BD"/>
    <w:rsid w:val="00621D3B"/>
    <w:rsid w:val="00621E9C"/>
    <w:rsid w:val="00622502"/>
    <w:rsid w:val="00624582"/>
    <w:rsid w:val="0062470A"/>
    <w:rsid w:val="00624E1F"/>
    <w:rsid w:val="00626C5F"/>
    <w:rsid w:val="006272DB"/>
    <w:rsid w:val="006277FF"/>
    <w:rsid w:val="00627F27"/>
    <w:rsid w:val="006301B4"/>
    <w:rsid w:val="0063106E"/>
    <w:rsid w:val="00631891"/>
    <w:rsid w:val="0063476A"/>
    <w:rsid w:val="00634B30"/>
    <w:rsid w:val="00634CE6"/>
    <w:rsid w:val="00634D88"/>
    <w:rsid w:val="00635310"/>
    <w:rsid w:val="006354F9"/>
    <w:rsid w:val="00635608"/>
    <w:rsid w:val="006364D6"/>
    <w:rsid w:val="0063757A"/>
    <w:rsid w:val="0064013D"/>
    <w:rsid w:val="00640B10"/>
    <w:rsid w:val="00641A0F"/>
    <w:rsid w:val="0064355D"/>
    <w:rsid w:val="006437E6"/>
    <w:rsid w:val="006438A5"/>
    <w:rsid w:val="00644B42"/>
    <w:rsid w:val="006453B9"/>
    <w:rsid w:val="00645D59"/>
    <w:rsid w:val="00646368"/>
    <w:rsid w:val="00646A7E"/>
    <w:rsid w:val="006478A3"/>
    <w:rsid w:val="0065062B"/>
    <w:rsid w:val="00650896"/>
    <w:rsid w:val="00650CC1"/>
    <w:rsid w:val="00651020"/>
    <w:rsid w:val="00651C39"/>
    <w:rsid w:val="006521F8"/>
    <w:rsid w:val="00653747"/>
    <w:rsid w:val="00653A4D"/>
    <w:rsid w:val="00654113"/>
    <w:rsid w:val="0065419B"/>
    <w:rsid w:val="006542B7"/>
    <w:rsid w:val="00654B73"/>
    <w:rsid w:val="006550B0"/>
    <w:rsid w:val="006552F4"/>
    <w:rsid w:val="00657BD3"/>
    <w:rsid w:val="0066194B"/>
    <w:rsid w:val="00661F53"/>
    <w:rsid w:val="006621FF"/>
    <w:rsid w:val="00662761"/>
    <w:rsid w:val="006629B0"/>
    <w:rsid w:val="0066467A"/>
    <w:rsid w:val="00664E14"/>
    <w:rsid w:val="00665569"/>
    <w:rsid w:val="006658F6"/>
    <w:rsid w:val="00666864"/>
    <w:rsid w:val="00666903"/>
    <w:rsid w:val="006673A4"/>
    <w:rsid w:val="00670559"/>
    <w:rsid w:val="00670B6B"/>
    <w:rsid w:val="00670CD9"/>
    <w:rsid w:val="0067109F"/>
    <w:rsid w:val="006714E9"/>
    <w:rsid w:val="006718BF"/>
    <w:rsid w:val="00671AE1"/>
    <w:rsid w:val="00671BF1"/>
    <w:rsid w:val="00672F5C"/>
    <w:rsid w:val="0067303B"/>
    <w:rsid w:val="00673AFE"/>
    <w:rsid w:val="00673CC2"/>
    <w:rsid w:val="00673D3B"/>
    <w:rsid w:val="00673DB4"/>
    <w:rsid w:val="00675C0E"/>
    <w:rsid w:val="0067672E"/>
    <w:rsid w:val="00680EE1"/>
    <w:rsid w:val="00681B7A"/>
    <w:rsid w:val="00681BEE"/>
    <w:rsid w:val="006824FE"/>
    <w:rsid w:val="00682992"/>
    <w:rsid w:val="00682A08"/>
    <w:rsid w:val="00682F41"/>
    <w:rsid w:val="00683249"/>
    <w:rsid w:val="00683EE2"/>
    <w:rsid w:val="00684AC4"/>
    <w:rsid w:val="00684C12"/>
    <w:rsid w:val="00684C9C"/>
    <w:rsid w:val="006854CB"/>
    <w:rsid w:val="00690377"/>
    <w:rsid w:val="00690FE0"/>
    <w:rsid w:val="00691EDC"/>
    <w:rsid w:val="00692289"/>
    <w:rsid w:val="00692730"/>
    <w:rsid w:val="00693983"/>
    <w:rsid w:val="00693E54"/>
    <w:rsid w:val="006940AD"/>
    <w:rsid w:val="006942A6"/>
    <w:rsid w:val="0069478D"/>
    <w:rsid w:val="006951FC"/>
    <w:rsid w:val="0069760A"/>
    <w:rsid w:val="00697E64"/>
    <w:rsid w:val="006A0488"/>
    <w:rsid w:val="006A0770"/>
    <w:rsid w:val="006A090A"/>
    <w:rsid w:val="006A0C13"/>
    <w:rsid w:val="006A102D"/>
    <w:rsid w:val="006A106F"/>
    <w:rsid w:val="006A2926"/>
    <w:rsid w:val="006A317A"/>
    <w:rsid w:val="006A528F"/>
    <w:rsid w:val="006A5431"/>
    <w:rsid w:val="006A69E6"/>
    <w:rsid w:val="006A6B3F"/>
    <w:rsid w:val="006A70B2"/>
    <w:rsid w:val="006B0294"/>
    <w:rsid w:val="006B0634"/>
    <w:rsid w:val="006B0718"/>
    <w:rsid w:val="006B09AE"/>
    <w:rsid w:val="006B1D9F"/>
    <w:rsid w:val="006B259F"/>
    <w:rsid w:val="006B2938"/>
    <w:rsid w:val="006B4450"/>
    <w:rsid w:val="006B4504"/>
    <w:rsid w:val="006B4E58"/>
    <w:rsid w:val="006B518A"/>
    <w:rsid w:val="006B53DF"/>
    <w:rsid w:val="006B5ED3"/>
    <w:rsid w:val="006B6902"/>
    <w:rsid w:val="006B69CC"/>
    <w:rsid w:val="006B723E"/>
    <w:rsid w:val="006B723F"/>
    <w:rsid w:val="006B74A8"/>
    <w:rsid w:val="006C0166"/>
    <w:rsid w:val="006C02EE"/>
    <w:rsid w:val="006C2450"/>
    <w:rsid w:val="006C2951"/>
    <w:rsid w:val="006C2D1C"/>
    <w:rsid w:val="006C309C"/>
    <w:rsid w:val="006C31B7"/>
    <w:rsid w:val="006C3AAD"/>
    <w:rsid w:val="006C4512"/>
    <w:rsid w:val="006C49B3"/>
    <w:rsid w:val="006C4CBA"/>
    <w:rsid w:val="006C4FD7"/>
    <w:rsid w:val="006C53CF"/>
    <w:rsid w:val="006C6E0A"/>
    <w:rsid w:val="006C7AB9"/>
    <w:rsid w:val="006C7ED3"/>
    <w:rsid w:val="006D1C36"/>
    <w:rsid w:val="006D2D19"/>
    <w:rsid w:val="006D3D87"/>
    <w:rsid w:val="006D47C4"/>
    <w:rsid w:val="006D4F20"/>
    <w:rsid w:val="006D5C05"/>
    <w:rsid w:val="006D6E32"/>
    <w:rsid w:val="006D730D"/>
    <w:rsid w:val="006D7688"/>
    <w:rsid w:val="006D7733"/>
    <w:rsid w:val="006E01E3"/>
    <w:rsid w:val="006E0DCF"/>
    <w:rsid w:val="006E0EDF"/>
    <w:rsid w:val="006E17DB"/>
    <w:rsid w:val="006E2333"/>
    <w:rsid w:val="006E24D2"/>
    <w:rsid w:val="006E29FC"/>
    <w:rsid w:val="006E2E3D"/>
    <w:rsid w:val="006E2E4C"/>
    <w:rsid w:val="006E3B4B"/>
    <w:rsid w:val="006E4BB9"/>
    <w:rsid w:val="006E4C6C"/>
    <w:rsid w:val="006E50B1"/>
    <w:rsid w:val="006E5D2E"/>
    <w:rsid w:val="006E6334"/>
    <w:rsid w:val="006E671B"/>
    <w:rsid w:val="006E6EFF"/>
    <w:rsid w:val="006E74BE"/>
    <w:rsid w:val="006E75A5"/>
    <w:rsid w:val="006E7876"/>
    <w:rsid w:val="006F17D2"/>
    <w:rsid w:val="006F1B11"/>
    <w:rsid w:val="006F2018"/>
    <w:rsid w:val="006F2481"/>
    <w:rsid w:val="006F26A7"/>
    <w:rsid w:val="006F2FC6"/>
    <w:rsid w:val="006F376F"/>
    <w:rsid w:val="006F3B0D"/>
    <w:rsid w:val="006F41A4"/>
    <w:rsid w:val="006F435C"/>
    <w:rsid w:val="006F4D44"/>
    <w:rsid w:val="006F514B"/>
    <w:rsid w:val="006F557A"/>
    <w:rsid w:val="006F62F6"/>
    <w:rsid w:val="006F6F25"/>
    <w:rsid w:val="006F6FC3"/>
    <w:rsid w:val="006F780B"/>
    <w:rsid w:val="006F799A"/>
    <w:rsid w:val="00700E4C"/>
    <w:rsid w:val="00700F12"/>
    <w:rsid w:val="00701B25"/>
    <w:rsid w:val="00702606"/>
    <w:rsid w:val="00703866"/>
    <w:rsid w:val="0070393A"/>
    <w:rsid w:val="00703BE5"/>
    <w:rsid w:val="00703C4D"/>
    <w:rsid w:val="00704B5C"/>
    <w:rsid w:val="00704B8A"/>
    <w:rsid w:val="00705085"/>
    <w:rsid w:val="007059DE"/>
    <w:rsid w:val="00706FF5"/>
    <w:rsid w:val="0070769D"/>
    <w:rsid w:val="007102E9"/>
    <w:rsid w:val="00710FFD"/>
    <w:rsid w:val="00711420"/>
    <w:rsid w:val="00711CF4"/>
    <w:rsid w:val="00712217"/>
    <w:rsid w:val="00712578"/>
    <w:rsid w:val="0071270F"/>
    <w:rsid w:val="007127DE"/>
    <w:rsid w:val="00712B00"/>
    <w:rsid w:val="0071373B"/>
    <w:rsid w:val="00713D35"/>
    <w:rsid w:val="00714AC0"/>
    <w:rsid w:val="00714DAE"/>
    <w:rsid w:val="00714DB9"/>
    <w:rsid w:val="00714FBC"/>
    <w:rsid w:val="0071564D"/>
    <w:rsid w:val="00715D76"/>
    <w:rsid w:val="00716A3B"/>
    <w:rsid w:val="00721198"/>
    <w:rsid w:val="0072162F"/>
    <w:rsid w:val="00722073"/>
    <w:rsid w:val="0072264F"/>
    <w:rsid w:val="007226B8"/>
    <w:rsid w:val="00722768"/>
    <w:rsid w:val="00722C4D"/>
    <w:rsid w:val="00724AD2"/>
    <w:rsid w:val="00724B04"/>
    <w:rsid w:val="00724D5B"/>
    <w:rsid w:val="0072536B"/>
    <w:rsid w:val="00725519"/>
    <w:rsid w:val="00725FC9"/>
    <w:rsid w:val="0072656A"/>
    <w:rsid w:val="007268CD"/>
    <w:rsid w:val="007306EB"/>
    <w:rsid w:val="007311EA"/>
    <w:rsid w:val="00731313"/>
    <w:rsid w:val="00734C22"/>
    <w:rsid w:val="00734E57"/>
    <w:rsid w:val="00736099"/>
    <w:rsid w:val="007379F1"/>
    <w:rsid w:val="00740652"/>
    <w:rsid w:val="007407EE"/>
    <w:rsid w:val="00740B8E"/>
    <w:rsid w:val="0074170E"/>
    <w:rsid w:val="00741B4A"/>
    <w:rsid w:val="00743BDD"/>
    <w:rsid w:val="00744655"/>
    <w:rsid w:val="00744DFC"/>
    <w:rsid w:val="007453AA"/>
    <w:rsid w:val="00745A60"/>
    <w:rsid w:val="00745E86"/>
    <w:rsid w:val="007475F4"/>
    <w:rsid w:val="007478EF"/>
    <w:rsid w:val="00747FD1"/>
    <w:rsid w:val="00750750"/>
    <w:rsid w:val="007509FD"/>
    <w:rsid w:val="00752999"/>
    <w:rsid w:val="00752AA2"/>
    <w:rsid w:val="0075303A"/>
    <w:rsid w:val="007533FA"/>
    <w:rsid w:val="00753701"/>
    <w:rsid w:val="0075372F"/>
    <w:rsid w:val="00753F9A"/>
    <w:rsid w:val="00754C0B"/>
    <w:rsid w:val="00756FD6"/>
    <w:rsid w:val="00757165"/>
    <w:rsid w:val="00757B58"/>
    <w:rsid w:val="007605C3"/>
    <w:rsid w:val="00760C47"/>
    <w:rsid w:val="00761449"/>
    <w:rsid w:val="00762376"/>
    <w:rsid w:val="0076261F"/>
    <w:rsid w:val="00762716"/>
    <w:rsid w:val="00762F4B"/>
    <w:rsid w:val="00765FF8"/>
    <w:rsid w:val="007661C5"/>
    <w:rsid w:val="007667A0"/>
    <w:rsid w:val="0076696F"/>
    <w:rsid w:val="00766AF2"/>
    <w:rsid w:val="00766F38"/>
    <w:rsid w:val="007670A8"/>
    <w:rsid w:val="00767274"/>
    <w:rsid w:val="00767BB3"/>
    <w:rsid w:val="007716F6"/>
    <w:rsid w:val="007718E3"/>
    <w:rsid w:val="00772D31"/>
    <w:rsid w:val="00772F1C"/>
    <w:rsid w:val="0077315D"/>
    <w:rsid w:val="00773177"/>
    <w:rsid w:val="007735BA"/>
    <w:rsid w:val="0077376A"/>
    <w:rsid w:val="00774A61"/>
    <w:rsid w:val="0077545A"/>
    <w:rsid w:val="007757C9"/>
    <w:rsid w:val="007759FF"/>
    <w:rsid w:val="007766FB"/>
    <w:rsid w:val="00776803"/>
    <w:rsid w:val="00777A63"/>
    <w:rsid w:val="007803B0"/>
    <w:rsid w:val="00780634"/>
    <w:rsid w:val="00780747"/>
    <w:rsid w:val="0078242F"/>
    <w:rsid w:val="00782B45"/>
    <w:rsid w:val="00782D4B"/>
    <w:rsid w:val="00783290"/>
    <w:rsid w:val="007832C2"/>
    <w:rsid w:val="0078418C"/>
    <w:rsid w:val="00784306"/>
    <w:rsid w:val="00785468"/>
    <w:rsid w:val="0078629C"/>
    <w:rsid w:val="00786536"/>
    <w:rsid w:val="00786BE0"/>
    <w:rsid w:val="00786D5B"/>
    <w:rsid w:val="0079003A"/>
    <w:rsid w:val="0079023F"/>
    <w:rsid w:val="00790405"/>
    <w:rsid w:val="0079165F"/>
    <w:rsid w:val="00791CA3"/>
    <w:rsid w:val="00793B84"/>
    <w:rsid w:val="00795776"/>
    <w:rsid w:val="00796325"/>
    <w:rsid w:val="00796EDF"/>
    <w:rsid w:val="00796F6A"/>
    <w:rsid w:val="00797601"/>
    <w:rsid w:val="00797693"/>
    <w:rsid w:val="00797F92"/>
    <w:rsid w:val="007A06F3"/>
    <w:rsid w:val="007A0AF0"/>
    <w:rsid w:val="007A13DD"/>
    <w:rsid w:val="007A1D1C"/>
    <w:rsid w:val="007A218C"/>
    <w:rsid w:val="007A24B1"/>
    <w:rsid w:val="007A2BD3"/>
    <w:rsid w:val="007A2D77"/>
    <w:rsid w:val="007A30D8"/>
    <w:rsid w:val="007A532B"/>
    <w:rsid w:val="007A533C"/>
    <w:rsid w:val="007A62D0"/>
    <w:rsid w:val="007A6FF5"/>
    <w:rsid w:val="007A70EE"/>
    <w:rsid w:val="007A77E3"/>
    <w:rsid w:val="007B09A4"/>
    <w:rsid w:val="007B0A37"/>
    <w:rsid w:val="007B1046"/>
    <w:rsid w:val="007B143F"/>
    <w:rsid w:val="007B1621"/>
    <w:rsid w:val="007B1C25"/>
    <w:rsid w:val="007B205F"/>
    <w:rsid w:val="007B2480"/>
    <w:rsid w:val="007B28E8"/>
    <w:rsid w:val="007B3D12"/>
    <w:rsid w:val="007B4584"/>
    <w:rsid w:val="007B465F"/>
    <w:rsid w:val="007B52D5"/>
    <w:rsid w:val="007B537B"/>
    <w:rsid w:val="007B68C7"/>
    <w:rsid w:val="007C04A2"/>
    <w:rsid w:val="007C0CD6"/>
    <w:rsid w:val="007C0D37"/>
    <w:rsid w:val="007C15AC"/>
    <w:rsid w:val="007C166C"/>
    <w:rsid w:val="007C16C8"/>
    <w:rsid w:val="007C21E5"/>
    <w:rsid w:val="007C24D3"/>
    <w:rsid w:val="007C2B00"/>
    <w:rsid w:val="007C2BE2"/>
    <w:rsid w:val="007C3C15"/>
    <w:rsid w:val="007C46BD"/>
    <w:rsid w:val="007C47F6"/>
    <w:rsid w:val="007C4CB7"/>
    <w:rsid w:val="007C7564"/>
    <w:rsid w:val="007C7848"/>
    <w:rsid w:val="007D1D86"/>
    <w:rsid w:val="007D1FE3"/>
    <w:rsid w:val="007D200B"/>
    <w:rsid w:val="007D332F"/>
    <w:rsid w:val="007D4EBD"/>
    <w:rsid w:val="007D51D0"/>
    <w:rsid w:val="007D5F40"/>
    <w:rsid w:val="007D5F9C"/>
    <w:rsid w:val="007D6AE4"/>
    <w:rsid w:val="007D7A4B"/>
    <w:rsid w:val="007D7F4D"/>
    <w:rsid w:val="007D7F59"/>
    <w:rsid w:val="007E1073"/>
    <w:rsid w:val="007E1476"/>
    <w:rsid w:val="007E14CA"/>
    <w:rsid w:val="007E1535"/>
    <w:rsid w:val="007E23C2"/>
    <w:rsid w:val="007E2AF4"/>
    <w:rsid w:val="007E2B7D"/>
    <w:rsid w:val="007E2C52"/>
    <w:rsid w:val="007E352C"/>
    <w:rsid w:val="007E361D"/>
    <w:rsid w:val="007E397F"/>
    <w:rsid w:val="007E3E9F"/>
    <w:rsid w:val="007E46BF"/>
    <w:rsid w:val="007E4CF0"/>
    <w:rsid w:val="007E4DE2"/>
    <w:rsid w:val="007E5920"/>
    <w:rsid w:val="007E7773"/>
    <w:rsid w:val="007E7F2D"/>
    <w:rsid w:val="007F17C4"/>
    <w:rsid w:val="007F1D61"/>
    <w:rsid w:val="007F1D7B"/>
    <w:rsid w:val="007F1E12"/>
    <w:rsid w:val="007F37B1"/>
    <w:rsid w:val="007F3EAD"/>
    <w:rsid w:val="007F438C"/>
    <w:rsid w:val="007F4766"/>
    <w:rsid w:val="007F5DCF"/>
    <w:rsid w:val="007F6180"/>
    <w:rsid w:val="007F6B6C"/>
    <w:rsid w:val="007F6B87"/>
    <w:rsid w:val="007F73B3"/>
    <w:rsid w:val="007F778D"/>
    <w:rsid w:val="007F7CB3"/>
    <w:rsid w:val="008007C9"/>
    <w:rsid w:val="00801107"/>
    <w:rsid w:val="008018B0"/>
    <w:rsid w:val="00801A24"/>
    <w:rsid w:val="00801CD0"/>
    <w:rsid w:val="008029CC"/>
    <w:rsid w:val="00802D3B"/>
    <w:rsid w:val="00803026"/>
    <w:rsid w:val="00803032"/>
    <w:rsid w:val="00804038"/>
    <w:rsid w:val="008053E4"/>
    <w:rsid w:val="0080550A"/>
    <w:rsid w:val="00806790"/>
    <w:rsid w:val="0080720A"/>
    <w:rsid w:val="0080765D"/>
    <w:rsid w:val="00807D59"/>
    <w:rsid w:val="00807DCC"/>
    <w:rsid w:val="008104A9"/>
    <w:rsid w:val="00810D1B"/>
    <w:rsid w:val="0081180F"/>
    <w:rsid w:val="008124B7"/>
    <w:rsid w:val="00813A09"/>
    <w:rsid w:val="00813F6A"/>
    <w:rsid w:val="00814459"/>
    <w:rsid w:val="008144F2"/>
    <w:rsid w:val="00814788"/>
    <w:rsid w:val="00814AFB"/>
    <w:rsid w:val="00814F5F"/>
    <w:rsid w:val="00815964"/>
    <w:rsid w:val="00815B82"/>
    <w:rsid w:val="00815DF0"/>
    <w:rsid w:val="00820D1C"/>
    <w:rsid w:val="00820F55"/>
    <w:rsid w:val="00822B6E"/>
    <w:rsid w:val="0082343E"/>
    <w:rsid w:val="00823C3C"/>
    <w:rsid w:val="00823ECA"/>
    <w:rsid w:val="00824598"/>
    <w:rsid w:val="00824768"/>
    <w:rsid w:val="00824BF0"/>
    <w:rsid w:val="00825466"/>
    <w:rsid w:val="008258B3"/>
    <w:rsid w:val="008258D4"/>
    <w:rsid w:val="00827E8E"/>
    <w:rsid w:val="00830633"/>
    <w:rsid w:val="0083172F"/>
    <w:rsid w:val="008323D6"/>
    <w:rsid w:val="00833465"/>
    <w:rsid w:val="00834E18"/>
    <w:rsid w:val="008350CA"/>
    <w:rsid w:val="008351BD"/>
    <w:rsid w:val="008359B8"/>
    <w:rsid w:val="00835CCA"/>
    <w:rsid w:val="00836586"/>
    <w:rsid w:val="00837744"/>
    <w:rsid w:val="008405CC"/>
    <w:rsid w:val="00843599"/>
    <w:rsid w:val="00843FB2"/>
    <w:rsid w:val="008446D2"/>
    <w:rsid w:val="00844D4F"/>
    <w:rsid w:val="00845D52"/>
    <w:rsid w:val="008460B3"/>
    <w:rsid w:val="00847AA9"/>
    <w:rsid w:val="00847EDB"/>
    <w:rsid w:val="00850BCE"/>
    <w:rsid w:val="00851080"/>
    <w:rsid w:val="0085156C"/>
    <w:rsid w:val="00851A7C"/>
    <w:rsid w:val="00852266"/>
    <w:rsid w:val="00852577"/>
    <w:rsid w:val="008526E5"/>
    <w:rsid w:val="008528EC"/>
    <w:rsid w:val="00852C30"/>
    <w:rsid w:val="00852EA8"/>
    <w:rsid w:val="008542DF"/>
    <w:rsid w:val="00854C30"/>
    <w:rsid w:val="00854E4D"/>
    <w:rsid w:val="008556ED"/>
    <w:rsid w:val="00856345"/>
    <w:rsid w:val="00860289"/>
    <w:rsid w:val="00860FC6"/>
    <w:rsid w:val="008624CA"/>
    <w:rsid w:val="00862561"/>
    <w:rsid w:val="00864AE0"/>
    <w:rsid w:val="0086590B"/>
    <w:rsid w:val="00865E46"/>
    <w:rsid w:val="008663A9"/>
    <w:rsid w:val="0086713A"/>
    <w:rsid w:val="0086714D"/>
    <w:rsid w:val="008701A5"/>
    <w:rsid w:val="0087064B"/>
    <w:rsid w:val="00871EBF"/>
    <w:rsid w:val="00872E12"/>
    <w:rsid w:val="00872EE8"/>
    <w:rsid w:val="008731BD"/>
    <w:rsid w:val="00873417"/>
    <w:rsid w:val="00874583"/>
    <w:rsid w:val="00875B1D"/>
    <w:rsid w:val="00875C8B"/>
    <w:rsid w:val="00876793"/>
    <w:rsid w:val="00876CA0"/>
    <w:rsid w:val="00877CE9"/>
    <w:rsid w:val="008801CA"/>
    <w:rsid w:val="00880383"/>
    <w:rsid w:val="00880713"/>
    <w:rsid w:val="00880E95"/>
    <w:rsid w:val="00881954"/>
    <w:rsid w:val="00882227"/>
    <w:rsid w:val="00882698"/>
    <w:rsid w:val="00882792"/>
    <w:rsid w:val="00882A5E"/>
    <w:rsid w:val="00884A38"/>
    <w:rsid w:val="00884BAF"/>
    <w:rsid w:val="00885461"/>
    <w:rsid w:val="0088562B"/>
    <w:rsid w:val="00885794"/>
    <w:rsid w:val="008857AE"/>
    <w:rsid w:val="0088628E"/>
    <w:rsid w:val="00886649"/>
    <w:rsid w:val="008877CA"/>
    <w:rsid w:val="0089078C"/>
    <w:rsid w:val="008908AF"/>
    <w:rsid w:val="00891092"/>
    <w:rsid w:val="00891E18"/>
    <w:rsid w:val="008931B6"/>
    <w:rsid w:val="0089340A"/>
    <w:rsid w:val="0089352E"/>
    <w:rsid w:val="0089433B"/>
    <w:rsid w:val="008952F3"/>
    <w:rsid w:val="00896C89"/>
    <w:rsid w:val="00896DCE"/>
    <w:rsid w:val="00897DFC"/>
    <w:rsid w:val="00897F0E"/>
    <w:rsid w:val="008A0521"/>
    <w:rsid w:val="008A080E"/>
    <w:rsid w:val="008A10FB"/>
    <w:rsid w:val="008A16F0"/>
    <w:rsid w:val="008A3C5B"/>
    <w:rsid w:val="008A425C"/>
    <w:rsid w:val="008A46FD"/>
    <w:rsid w:val="008A4884"/>
    <w:rsid w:val="008A58D5"/>
    <w:rsid w:val="008A5E27"/>
    <w:rsid w:val="008A6003"/>
    <w:rsid w:val="008A6B12"/>
    <w:rsid w:val="008A6CB7"/>
    <w:rsid w:val="008A731B"/>
    <w:rsid w:val="008A7A15"/>
    <w:rsid w:val="008A7B22"/>
    <w:rsid w:val="008B0029"/>
    <w:rsid w:val="008B073D"/>
    <w:rsid w:val="008B0C5F"/>
    <w:rsid w:val="008B0E4C"/>
    <w:rsid w:val="008B101B"/>
    <w:rsid w:val="008B118E"/>
    <w:rsid w:val="008B244C"/>
    <w:rsid w:val="008B2CBC"/>
    <w:rsid w:val="008B3EF6"/>
    <w:rsid w:val="008B42B2"/>
    <w:rsid w:val="008B47B4"/>
    <w:rsid w:val="008B5CD6"/>
    <w:rsid w:val="008B649D"/>
    <w:rsid w:val="008B6FA4"/>
    <w:rsid w:val="008B6FF2"/>
    <w:rsid w:val="008B71E7"/>
    <w:rsid w:val="008B75B0"/>
    <w:rsid w:val="008B7711"/>
    <w:rsid w:val="008C05A5"/>
    <w:rsid w:val="008C0673"/>
    <w:rsid w:val="008C0687"/>
    <w:rsid w:val="008C0C0A"/>
    <w:rsid w:val="008C150C"/>
    <w:rsid w:val="008C1C0B"/>
    <w:rsid w:val="008C220B"/>
    <w:rsid w:val="008C3CAF"/>
    <w:rsid w:val="008C5109"/>
    <w:rsid w:val="008C52A8"/>
    <w:rsid w:val="008C5B24"/>
    <w:rsid w:val="008C6817"/>
    <w:rsid w:val="008C6C47"/>
    <w:rsid w:val="008C6CE0"/>
    <w:rsid w:val="008C7389"/>
    <w:rsid w:val="008D04AB"/>
    <w:rsid w:val="008D0510"/>
    <w:rsid w:val="008D177F"/>
    <w:rsid w:val="008D181D"/>
    <w:rsid w:val="008D285F"/>
    <w:rsid w:val="008D2B91"/>
    <w:rsid w:val="008D2EBB"/>
    <w:rsid w:val="008D30B2"/>
    <w:rsid w:val="008D3851"/>
    <w:rsid w:val="008D3AD5"/>
    <w:rsid w:val="008D4BE3"/>
    <w:rsid w:val="008D4CAB"/>
    <w:rsid w:val="008D5718"/>
    <w:rsid w:val="008D57CD"/>
    <w:rsid w:val="008D5B63"/>
    <w:rsid w:val="008D61AB"/>
    <w:rsid w:val="008D6462"/>
    <w:rsid w:val="008D6CB9"/>
    <w:rsid w:val="008D6EBC"/>
    <w:rsid w:val="008D725D"/>
    <w:rsid w:val="008D7ACC"/>
    <w:rsid w:val="008E04CA"/>
    <w:rsid w:val="008E0572"/>
    <w:rsid w:val="008E06E9"/>
    <w:rsid w:val="008E1532"/>
    <w:rsid w:val="008E1BEC"/>
    <w:rsid w:val="008E1F72"/>
    <w:rsid w:val="008E2176"/>
    <w:rsid w:val="008E3420"/>
    <w:rsid w:val="008E391D"/>
    <w:rsid w:val="008E3AD9"/>
    <w:rsid w:val="008E3ED1"/>
    <w:rsid w:val="008E474D"/>
    <w:rsid w:val="008E5BAE"/>
    <w:rsid w:val="008E5D91"/>
    <w:rsid w:val="008E5E82"/>
    <w:rsid w:val="008E5F28"/>
    <w:rsid w:val="008F25B7"/>
    <w:rsid w:val="008F2947"/>
    <w:rsid w:val="008F4826"/>
    <w:rsid w:val="008F4A92"/>
    <w:rsid w:val="008F4B82"/>
    <w:rsid w:val="008F5416"/>
    <w:rsid w:val="008F768D"/>
    <w:rsid w:val="008F7B04"/>
    <w:rsid w:val="0090114A"/>
    <w:rsid w:val="0090136C"/>
    <w:rsid w:val="00901405"/>
    <w:rsid w:val="009017B3"/>
    <w:rsid w:val="009017FD"/>
    <w:rsid w:val="00901B31"/>
    <w:rsid w:val="00902399"/>
    <w:rsid w:val="0090288E"/>
    <w:rsid w:val="00902981"/>
    <w:rsid w:val="00902F11"/>
    <w:rsid w:val="00903180"/>
    <w:rsid w:val="00903229"/>
    <w:rsid w:val="00903FBA"/>
    <w:rsid w:val="009043B4"/>
    <w:rsid w:val="00904D1E"/>
    <w:rsid w:val="00906222"/>
    <w:rsid w:val="009063A2"/>
    <w:rsid w:val="00907272"/>
    <w:rsid w:val="009075B8"/>
    <w:rsid w:val="00907986"/>
    <w:rsid w:val="00907BAF"/>
    <w:rsid w:val="00910B92"/>
    <w:rsid w:val="00910C5E"/>
    <w:rsid w:val="009129AE"/>
    <w:rsid w:val="00912EB2"/>
    <w:rsid w:val="00913D82"/>
    <w:rsid w:val="0091412A"/>
    <w:rsid w:val="00914467"/>
    <w:rsid w:val="009151F2"/>
    <w:rsid w:val="00915B90"/>
    <w:rsid w:val="009168DF"/>
    <w:rsid w:val="00916C33"/>
    <w:rsid w:val="00916C85"/>
    <w:rsid w:val="00917582"/>
    <w:rsid w:val="00917743"/>
    <w:rsid w:val="00920427"/>
    <w:rsid w:val="009209F3"/>
    <w:rsid w:val="00921608"/>
    <w:rsid w:val="00922130"/>
    <w:rsid w:val="00924A32"/>
    <w:rsid w:val="009253D7"/>
    <w:rsid w:val="00925FD7"/>
    <w:rsid w:val="009266F7"/>
    <w:rsid w:val="00926BD9"/>
    <w:rsid w:val="00927CA1"/>
    <w:rsid w:val="00932071"/>
    <w:rsid w:val="00932CC2"/>
    <w:rsid w:val="0093374E"/>
    <w:rsid w:val="00934343"/>
    <w:rsid w:val="0093458B"/>
    <w:rsid w:val="009346A2"/>
    <w:rsid w:val="00934D06"/>
    <w:rsid w:val="009352A1"/>
    <w:rsid w:val="00935DBC"/>
    <w:rsid w:val="0093699C"/>
    <w:rsid w:val="00936B9E"/>
    <w:rsid w:val="0093717E"/>
    <w:rsid w:val="00937F7A"/>
    <w:rsid w:val="00940556"/>
    <w:rsid w:val="0094113A"/>
    <w:rsid w:val="00941298"/>
    <w:rsid w:val="00943084"/>
    <w:rsid w:val="0094470F"/>
    <w:rsid w:val="009509EB"/>
    <w:rsid w:val="00950DB6"/>
    <w:rsid w:val="0095160E"/>
    <w:rsid w:val="00951E27"/>
    <w:rsid w:val="00951F79"/>
    <w:rsid w:val="009523D8"/>
    <w:rsid w:val="009539A0"/>
    <w:rsid w:val="009539C1"/>
    <w:rsid w:val="00953A26"/>
    <w:rsid w:val="00953F8E"/>
    <w:rsid w:val="0095416D"/>
    <w:rsid w:val="00954390"/>
    <w:rsid w:val="00955EF8"/>
    <w:rsid w:val="00956696"/>
    <w:rsid w:val="00960D2E"/>
    <w:rsid w:val="00961097"/>
    <w:rsid w:val="00961EE5"/>
    <w:rsid w:val="0096229C"/>
    <w:rsid w:val="0096386A"/>
    <w:rsid w:val="0096413A"/>
    <w:rsid w:val="00964801"/>
    <w:rsid w:val="00964AD4"/>
    <w:rsid w:val="00964CFF"/>
    <w:rsid w:val="009654B7"/>
    <w:rsid w:val="0096593B"/>
    <w:rsid w:val="00965C32"/>
    <w:rsid w:val="009672C8"/>
    <w:rsid w:val="00970B21"/>
    <w:rsid w:val="009711B8"/>
    <w:rsid w:val="00971264"/>
    <w:rsid w:val="009718D2"/>
    <w:rsid w:val="0097191F"/>
    <w:rsid w:val="0097245B"/>
    <w:rsid w:val="00973117"/>
    <w:rsid w:val="00973327"/>
    <w:rsid w:val="0097453A"/>
    <w:rsid w:val="009752FC"/>
    <w:rsid w:val="00975FA0"/>
    <w:rsid w:val="0097697F"/>
    <w:rsid w:val="00976F73"/>
    <w:rsid w:val="00977A54"/>
    <w:rsid w:val="0098020A"/>
    <w:rsid w:val="00980333"/>
    <w:rsid w:val="00980D98"/>
    <w:rsid w:val="00981554"/>
    <w:rsid w:val="00981B19"/>
    <w:rsid w:val="00982F7C"/>
    <w:rsid w:val="009840AA"/>
    <w:rsid w:val="0098436D"/>
    <w:rsid w:val="009844B0"/>
    <w:rsid w:val="00984EFF"/>
    <w:rsid w:val="00986818"/>
    <w:rsid w:val="00986C3E"/>
    <w:rsid w:val="0098799D"/>
    <w:rsid w:val="0099068C"/>
    <w:rsid w:val="00990817"/>
    <w:rsid w:val="009909DE"/>
    <w:rsid w:val="00991359"/>
    <w:rsid w:val="00991CC6"/>
    <w:rsid w:val="00991E24"/>
    <w:rsid w:val="0099209D"/>
    <w:rsid w:val="009944A5"/>
    <w:rsid w:val="00995BB9"/>
    <w:rsid w:val="009964D1"/>
    <w:rsid w:val="00996548"/>
    <w:rsid w:val="00996FBE"/>
    <w:rsid w:val="009A00B7"/>
    <w:rsid w:val="009A0DC3"/>
    <w:rsid w:val="009A1997"/>
    <w:rsid w:val="009A1BBE"/>
    <w:rsid w:val="009A292C"/>
    <w:rsid w:val="009A2EFE"/>
    <w:rsid w:val="009A3A62"/>
    <w:rsid w:val="009A3E04"/>
    <w:rsid w:val="009A4504"/>
    <w:rsid w:val="009A6DCC"/>
    <w:rsid w:val="009A7CBC"/>
    <w:rsid w:val="009A7E19"/>
    <w:rsid w:val="009A7F5C"/>
    <w:rsid w:val="009A7F7C"/>
    <w:rsid w:val="009B14C7"/>
    <w:rsid w:val="009B19D9"/>
    <w:rsid w:val="009B3084"/>
    <w:rsid w:val="009B43AC"/>
    <w:rsid w:val="009B4683"/>
    <w:rsid w:val="009B541F"/>
    <w:rsid w:val="009B57A7"/>
    <w:rsid w:val="009B656A"/>
    <w:rsid w:val="009B657C"/>
    <w:rsid w:val="009B73BB"/>
    <w:rsid w:val="009B7D33"/>
    <w:rsid w:val="009B7F57"/>
    <w:rsid w:val="009C02E4"/>
    <w:rsid w:val="009C0708"/>
    <w:rsid w:val="009C0B94"/>
    <w:rsid w:val="009C19A8"/>
    <w:rsid w:val="009C2F2D"/>
    <w:rsid w:val="009C30E9"/>
    <w:rsid w:val="009C34EE"/>
    <w:rsid w:val="009C3DA1"/>
    <w:rsid w:val="009C453D"/>
    <w:rsid w:val="009C5E5F"/>
    <w:rsid w:val="009C65F7"/>
    <w:rsid w:val="009C68FA"/>
    <w:rsid w:val="009C690A"/>
    <w:rsid w:val="009C7CFE"/>
    <w:rsid w:val="009D053D"/>
    <w:rsid w:val="009D091D"/>
    <w:rsid w:val="009D1233"/>
    <w:rsid w:val="009D1528"/>
    <w:rsid w:val="009D1E3B"/>
    <w:rsid w:val="009D1ED1"/>
    <w:rsid w:val="009D2F2E"/>
    <w:rsid w:val="009D397E"/>
    <w:rsid w:val="009D3A5D"/>
    <w:rsid w:val="009D3C25"/>
    <w:rsid w:val="009D3C8F"/>
    <w:rsid w:val="009D4C1A"/>
    <w:rsid w:val="009D5E9C"/>
    <w:rsid w:val="009D5FE2"/>
    <w:rsid w:val="009D6617"/>
    <w:rsid w:val="009E0DFE"/>
    <w:rsid w:val="009E1895"/>
    <w:rsid w:val="009E230F"/>
    <w:rsid w:val="009E25B3"/>
    <w:rsid w:val="009E319E"/>
    <w:rsid w:val="009E3707"/>
    <w:rsid w:val="009E49DE"/>
    <w:rsid w:val="009E576F"/>
    <w:rsid w:val="009E58C9"/>
    <w:rsid w:val="009E63D6"/>
    <w:rsid w:val="009E66AA"/>
    <w:rsid w:val="009E6A09"/>
    <w:rsid w:val="009E6F89"/>
    <w:rsid w:val="009E7577"/>
    <w:rsid w:val="009F2588"/>
    <w:rsid w:val="009F28A0"/>
    <w:rsid w:val="009F3522"/>
    <w:rsid w:val="009F3912"/>
    <w:rsid w:val="009F3F68"/>
    <w:rsid w:val="009F45BD"/>
    <w:rsid w:val="009F4B86"/>
    <w:rsid w:val="009F52E0"/>
    <w:rsid w:val="009F56D7"/>
    <w:rsid w:val="009F6687"/>
    <w:rsid w:val="009F6B3E"/>
    <w:rsid w:val="009F74E8"/>
    <w:rsid w:val="009F7664"/>
    <w:rsid w:val="009F771F"/>
    <w:rsid w:val="009F788A"/>
    <w:rsid w:val="009F7B7C"/>
    <w:rsid w:val="00A00758"/>
    <w:rsid w:val="00A01024"/>
    <w:rsid w:val="00A01697"/>
    <w:rsid w:val="00A0177D"/>
    <w:rsid w:val="00A02249"/>
    <w:rsid w:val="00A02336"/>
    <w:rsid w:val="00A02469"/>
    <w:rsid w:val="00A0259A"/>
    <w:rsid w:val="00A0261F"/>
    <w:rsid w:val="00A02B41"/>
    <w:rsid w:val="00A02DA0"/>
    <w:rsid w:val="00A04342"/>
    <w:rsid w:val="00A04B8C"/>
    <w:rsid w:val="00A05569"/>
    <w:rsid w:val="00A05B2E"/>
    <w:rsid w:val="00A062DD"/>
    <w:rsid w:val="00A076C0"/>
    <w:rsid w:val="00A100CC"/>
    <w:rsid w:val="00A102A6"/>
    <w:rsid w:val="00A10866"/>
    <w:rsid w:val="00A11AE8"/>
    <w:rsid w:val="00A11B8B"/>
    <w:rsid w:val="00A12056"/>
    <w:rsid w:val="00A124B5"/>
    <w:rsid w:val="00A126F7"/>
    <w:rsid w:val="00A139E7"/>
    <w:rsid w:val="00A1402A"/>
    <w:rsid w:val="00A146D1"/>
    <w:rsid w:val="00A152AD"/>
    <w:rsid w:val="00A152E4"/>
    <w:rsid w:val="00A16657"/>
    <w:rsid w:val="00A16D3C"/>
    <w:rsid w:val="00A17C78"/>
    <w:rsid w:val="00A203AD"/>
    <w:rsid w:val="00A24901"/>
    <w:rsid w:val="00A25238"/>
    <w:rsid w:val="00A25859"/>
    <w:rsid w:val="00A26DED"/>
    <w:rsid w:val="00A27137"/>
    <w:rsid w:val="00A27177"/>
    <w:rsid w:val="00A27726"/>
    <w:rsid w:val="00A30557"/>
    <w:rsid w:val="00A30585"/>
    <w:rsid w:val="00A314CE"/>
    <w:rsid w:val="00A3160C"/>
    <w:rsid w:val="00A320D8"/>
    <w:rsid w:val="00A321F0"/>
    <w:rsid w:val="00A336CC"/>
    <w:rsid w:val="00A34B21"/>
    <w:rsid w:val="00A3548E"/>
    <w:rsid w:val="00A35A56"/>
    <w:rsid w:val="00A35DCA"/>
    <w:rsid w:val="00A37235"/>
    <w:rsid w:val="00A37618"/>
    <w:rsid w:val="00A37F70"/>
    <w:rsid w:val="00A40380"/>
    <w:rsid w:val="00A40517"/>
    <w:rsid w:val="00A40A55"/>
    <w:rsid w:val="00A40D48"/>
    <w:rsid w:val="00A41383"/>
    <w:rsid w:val="00A417A6"/>
    <w:rsid w:val="00A41AC2"/>
    <w:rsid w:val="00A41AD1"/>
    <w:rsid w:val="00A423AA"/>
    <w:rsid w:val="00A4298F"/>
    <w:rsid w:val="00A442F0"/>
    <w:rsid w:val="00A446B5"/>
    <w:rsid w:val="00A44A3A"/>
    <w:rsid w:val="00A45786"/>
    <w:rsid w:val="00A45D8A"/>
    <w:rsid w:val="00A46242"/>
    <w:rsid w:val="00A4685A"/>
    <w:rsid w:val="00A469EB"/>
    <w:rsid w:val="00A46A4C"/>
    <w:rsid w:val="00A46E73"/>
    <w:rsid w:val="00A472C0"/>
    <w:rsid w:val="00A47433"/>
    <w:rsid w:val="00A505C3"/>
    <w:rsid w:val="00A50B33"/>
    <w:rsid w:val="00A527AE"/>
    <w:rsid w:val="00A53B58"/>
    <w:rsid w:val="00A54B2E"/>
    <w:rsid w:val="00A54CA8"/>
    <w:rsid w:val="00A55108"/>
    <w:rsid w:val="00A5511F"/>
    <w:rsid w:val="00A55A1A"/>
    <w:rsid w:val="00A55AB0"/>
    <w:rsid w:val="00A565E7"/>
    <w:rsid w:val="00A56B1F"/>
    <w:rsid w:val="00A57170"/>
    <w:rsid w:val="00A57BE6"/>
    <w:rsid w:val="00A57D9C"/>
    <w:rsid w:val="00A6116E"/>
    <w:rsid w:val="00A61B85"/>
    <w:rsid w:val="00A64A4B"/>
    <w:rsid w:val="00A65521"/>
    <w:rsid w:val="00A662A2"/>
    <w:rsid w:val="00A67371"/>
    <w:rsid w:val="00A675AC"/>
    <w:rsid w:val="00A67801"/>
    <w:rsid w:val="00A67860"/>
    <w:rsid w:val="00A707EC"/>
    <w:rsid w:val="00A726FA"/>
    <w:rsid w:val="00A7277F"/>
    <w:rsid w:val="00A72B1E"/>
    <w:rsid w:val="00A7318C"/>
    <w:rsid w:val="00A748BD"/>
    <w:rsid w:val="00A74CC5"/>
    <w:rsid w:val="00A74DFB"/>
    <w:rsid w:val="00A75050"/>
    <w:rsid w:val="00A7517A"/>
    <w:rsid w:val="00A75D96"/>
    <w:rsid w:val="00A7625B"/>
    <w:rsid w:val="00A76650"/>
    <w:rsid w:val="00A7667F"/>
    <w:rsid w:val="00A76D5A"/>
    <w:rsid w:val="00A76D73"/>
    <w:rsid w:val="00A808DC"/>
    <w:rsid w:val="00A80B95"/>
    <w:rsid w:val="00A8158D"/>
    <w:rsid w:val="00A83C63"/>
    <w:rsid w:val="00A8413F"/>
    <w:rsid w:val="00A8624A"/>
    <w:rsid w:val="00A86C37"/>
    <w:rsid w:val="00A87161"/>
    <w:rsid w:val="00A87929"/>
    <w:rsid w:val="00A87CEA"/>
    <w:rsid w:val="00A90142"/>
    <w:rsid w:val="00A91863"/>
    <w:rsid w:val="00A91D47"/>
    <w:rsid w:val="00A92848"/>
    <w:rsid w:val="00A92D7C"/>
    <w:rsid w:val="00A93A53"/>
    <w:rsid w:val="00A945CA"/>
    <w:rsid w:val="00A946E2"/>
    <w:rsid w:val="00A955B4"/>
    <w:rsid w:val="00A95854"/>
    <w:rsid w:val="00A95ADB"/>
    <w:rsid w:val="00A96172"/>
    <w:rsid w:val="00A96702"/>
    <w:rsid w:val="00A96A01"/>
    <w:rsid w:val="00A97510"/>
    <w:rsid w:val="00A975AD"/>
    <w:rsid w:val="00AA016C"/>
    <w:rsid w:val="00AA07C5"/>
    <w:rsid w:val="00AA0BC9"/>
    <w:rsid w:val="00AA1A1C"/>
    <w:rsid w:val="00AA1BAA"/>
    <w:rsid w:val="00AA23D8"/>
    <w:rsid w:val="00AA29F9"/>
    <w:rsid w:val="00AA3177"/>
    <w:rsid w:val="00AA31BC"/>
    <w:rsid w:val="00AA36E1"/>
    <w:rsid w:val="00AA54D0"/>
    <w:rsid w:val="00AA6343"/>
    <w:rsid w:val="00AA6F9D"/>
    <w:rsid w:val="00AA7549"/>
    <w:rsid w:val="00AA75FF"/>
    <w:rsid w:val="00AA786B"/>
    <w:rsid w:val="00AA7CD1"/>
    <w:rsid w:val="00AB03AE"/>
    <w:rsid w:val="00AB0634"/>
    <w:rsid w:val="00AB09C7"/>
    <w:rsid w:val="00AB0DBD"/>
    <w:rsid w:val="00AB1086"/>
    <w:rsid w:val="00AB13BE"/>
    <w:rsid w:val="00AB1D34"/>
    <w:rsid w:val="00AB1DA7"/>
    <w:rsid w:val="00AB3361"/>
    <w:rsid w:val="00AB34A8"/>
    <w:rsid w:val="00AB3AB4"/>
    <w:rsid w:val="00AB4383"/>
    <w:rsid w:val="00AB43BF"/>
    <w:rsid w:val="00AB47E8"/>
    <w:rsid w:val="00AB4BA6"/>
    <w:rsid w:val="00AB4D92"/>
    <w:rsid w:val="00AB5B20"/>
    <w:rsid w:val="00AB5F70"/>
    <w:rsid w:val="00AB63D9"/>
    <w:rsid w:val="00AB6F58"/>
    <w:rsid w:val="00AB788D"/>
    <w:rsid w:val="00AB793F"/>
    <w:rsid w:val="00AB7F26"/>
    <w:rsid w:val="00AB7F7A"/>
    <w:rsid w:val="00AC05CF"/>
    <w:rsid w:val="00AC0C83"/>
    <w:rsid w:val="00AC1458"/>
    <w:rsid w:val="00AC1908"/>
    <w:rsid w:val="00AC21AD"/>
    <w:rsid w:val="00AC2270"/>
    <w:rsid w:val="00AC2AB1"/>
    <w:rsid w:val="00AC2E5A"/>
    <w:rsid w:val="00AC2F7F"/>
    <w:rsid w:val="00AC32CA"/>
    <w:rsid w:val="00AC440C"/>
    <w:rsid w:val="00AC47AA"/>
    <w:rsid w:val="00AC6952"/>
    <w:rsid w:val="00AC6ACD"/>
    <w:rsid w:val="00AC6C6E"/>
    <w:rsid w:val="00AC74CF"/>
    <w:rsid w:val="00AC7F07"/>
    <w:rsid w:val="00AD062F"/>
    <w:rsid w:val="00AD1094"/>
    <w:rsid w:val="00AD17D3"/>
    <w:rsid w:val="00AD255E"/>
    <w:rsid w:val="00AD2AE7"/>
    <w:rsid w:val="00AD2C6F"/>
    <w:rsid w:val="00AD319D"/>
    <w:rsid w:val="00AD321A"/>
    <w:rsid w:val="00AD3B14"/>
    <w:rsid w:val="00AD42DD"/>
    <w:rsid w:val="00AD4CAF"/>
    <w:rsid w:val="00AD4D13"/>
    <w:rsid w:val="00AD50F3"/>
    <w:rsid w:val="00AD52FE"/>
    <w:rsid w:val="00AD581A"/>
    <w:rsid w:val="00AD710F"/>
    <w:rsid w:val="00AD7AE0"/>
    <w:rsid w:val="00AE0BC2"/>
    <w:rsid w:val="00AE0C65"/>
    <w:rsid w:val="00AE1852"/>
    <w:rsid w:val="00AE18A4"/>
    <w:rsid w:val="00AE201E"/>
    <w:rsid w:val="00AE2F39"/>
    <w:rsid w:val="00AE319E"/>
    <w:rsid w:val="00AE3442"/>
    <w:rsid w:val="00AE4E43"/>
    <w:rsid w:val="00AE5222"/>
    <w:rsid w:val="00AE6274"/>
    <w:rsid w:val="00AE6438"/>
    <w:rsid w:val="00AE7A1E"/>
    <w:rsid w:val="00AF0158"/>
    <w:rsid w:val="00AF0F8B"/>
    <w:rsid w:val="00AF1E08"/>
    <w:rsid w:val="00AF1EA7"/>
    <w:rsid w:val="00AF269E"/>
    <w:rsid w:val="00AF2781"/>
    <w:rsid w:val="00AF3E15"/>
    <w:rsid w:val="00AF47EE"/>
    <w:rsid w:val="00AF508C"/>
    <w:rsid w:val="00AF59A9"/>
    <w:rsid w:val="00AF5F55"/>
    <w:rsid w:val="00AF65F9"/>
    <w:rsid w:val="00AF66BE"/>
    <w:rsid w:val="00AF6E72"/>
    <w:rsid w:val="00B006A0"/>
    <w:rsid w:val="00B00D0D"/>
    <w:rsid w:val="00B00EFD"/>
    <w:rsid w:val="00B02A2C"/>
    <w:rsid w:val="00B0340A"/>
    <w:rsid w:val="00B03771"/>
    <w:rsid w:val="00B03A20"/>
    <w:rsid w:val="00B041CF"/>
    <w:rsid w:val="00B04328"/>
    <w:rsid w:val="00B046C4"/>
    <w:rsid w:val="00B054AB"/>
    <w:rsid w:val="00B05693"/>
    <w:rsid w:val="00B0648F"/>
    <w:rsid w:val="00B06B00"/>
    <w:rsid w:val="00B07724"/>
    <w:rsid w:val="00B102A4"/>
    <w:rsid w:val="00B103C2"/>
    <w:rsid w:val="00B111DC"/>
    <w:rsid w:val="00B11E26"/>
    <w:rsid w:val="00B13741"/>
    <w:rsid w:val="00B14E9A"/>
    <w:rsid w:val="00B15988"/>
    <w:rsid w:val="00B1608D"/>
    <w:rsid w:val="00B170C0"/>
    <w:rsid w:val="00B1735A"/>
    <w:rsid w:val="00B17851"/>
    <w:rsid w:val="00B178D2"/>
    <w:rsid w:val="00B201E4"/>
    <w:rsid w:val="00B21860"/>
    <w:rsid w:val="00B220E8"/>
    <w:rsid w:val="00B22868"/>
    <w:rsid w:val="00B228A3"/>
    <w:rsid w:val="00B22F57"/>
    <w:rsid w:val="00B23331"/>
    <w:rsid w:val="00B24EB0"/>
    <w:rsid w:val="00B25472"/>
    <w:rsid w:val="00B25A26"/>
    <w:rsid w:val="00B25B84"/>
    <w:rsid w:val="00B3130C"/>
    <w:rsid w:val="00B31B6A"/>
    <w:rsid w:val="00B31F17"/>
    <w:rsid w:val="00B324D5"/>
    <w:rsid w:val="00B3275C"/>
    <w:rsid w:val="00B32F5B"/>
    <w:rsid w:val="00B334A1"/>
    <w:rsid w:val="00B33ADF"/>
    <w:rsid w:val="00B33DEE"/>
    <w:rsid w:val="00B3433F"/>
    <w:rsid w:val="00B34700"/>
    <w:rsid w:val="00B34A37"/>
    <w:rsid w:val="00B34A3E"/>
    <w:rsid w:val="00B34F4D"/>
    <w:rsid w:val="00B3505C"/>
    <w:rsid w:val="00B353E9"/>
    <w:rsid w:val="00B3542B"/>
    <w:rsid w:val="00B35F1D"/>
    <w:rsid w:val="00B36A1D"/>
    <w:rsid w:val="00B415F9"/>
    <w:rsid w:val="00B425D2"/>
    <w:rsid w:val="00B42A0A"/>
    <w:rsid w:val="00B43B68"/>
    <w:rsid w:val="00B443AC"/>
    <w:rsid w:val="00B45267"/>
    <w:rsid w:val="00B456CC"/>
    <w:rsid w:val="00B45C8F"/>
    <w:rsid w:val="00B46F32"/>
    <w:rsid w:val="00B47872"/>
    <w:rsid w:val="00B50935"/>
    <w:rsid w:val="00B5093C"/>
    <w:rsid w:val="00B51114"/>
    <w:rsid w:val="00B512FE"/>
    <w:rsid w:val="00B51496"/>
    <w:rsid w:val="00B51CF2"/>
    <w:rsid w:val="00B52700"/>
    <w:rsid w:val="00B52CCC"/>
    <w:rsid w:val="00B53626"/>
    <w:rsid w:val="00B541FA"/>
    <w:rsid w:val="00B544E1"/>
    <w:rsid w:val="00B54795"/>
    <w:rsid w:val="00B54902"/>
    <w:rsid w:val="00B54C87"/>
    <w:rsid w:val="00B55527"/>
    <w:rsid w:val="00B55D5A"/>
    <w:rsid w:val="00B55FC7"/>
    <w:rsid w:val="00B57980"/>
    <w:rsid w:val="00B60B3D"/>
    <w:rsid w:val="00B61C7B"/>
    <w:rsid w:val="00B6208A"/>
    <w:rsid w:val="00B6305F"/>
    <w:rsid w:val="00B63709"/>
    <w:rsid w:val="00B63A2F"/>
    <w:rsid w:val="00B6490F"/>
    <w:rsid w:val="00B64E51"/>
    <w:rsid w:val="00B651F2"/>
    <w:rsid w:val="00B65BBD"/>
    <w:rsid w:val="00B66498"/>
    <w:rsid w:val="00B668A7"/>
    <w:rsid w:val="00B679F9"/>
    <w:rsid w:val="00B67B05"/>
    <w:rsid w:val="00B70A86"/>
    <w:rsid w:val="00B72355"/>
    <w:rsid w:val="00B724F0"/>
    <w:rsid w:val="00B72978"/>
    <w:rsid w:val="00B72E96"/>
    <w:rsid w:val="00B73DCA"/>
    <w:rsid w:val="00B748AB"/>
    <w:rsid w:val="00B748C3"/>
    <w:rsid w:val="00B748E6"/>
    <w:rsid w:val="00B75683"/>
    <w:rsid w:val="00B7748E"/>
    <w:rsid w:val="00B77D3D"/>
    <w:rsid w:val="00B81B8C"/>
    <w:rsid w:val="00B81EC9"/>
    <w:rsid w:val="00B82311"/>
    <w:rsid w:val="00B8248F"/>
    <w:rsid w:val="00B82A4A"/>
    <w:rsid w:val="00B8357E"/>
    <w:rsid w:val="00B85078"/>
    <w:rsid w:val="00B85E11"/>
    <w:rsid w:val="00B86BA9"/>
    <w:rsid w:val="00B87FF0"/>
    <w:rsid w:val="00B903F4"/>
    <w:rsid w:val="00B91741"/>
    <w:rsid w:val="00B927BE"/>
    <w:rsid w:val="00B93C28"/>
    <w:rsid w:val="00B9555F"/>
    <w:rsid w:val="00B95617"/>
    <w:rsid w:val="00B95811"/>
    <w:rsid w:val="00B95942"/>
    <w:rsid w:val="00B95CCD"/>
    <w:rsid w:val="00B95E35"/>
    <w:rsid w:val="00B9626A"/>
    <w:rsid w:val="00B96C3D"/>
    <w:rsid w:val="00B96EE7"/>
    <w:rsid w:val="00B97731"/>
    <w:rsid w:val="00B978D4"/>
    <w:rsid w:val="00BA03E4"/>
    <w:rsid w:val="00BA0C33"/>
    <w:rsid w:val="00BA1574"/>
    <w:rsid w:val="00BA1D4D"/>
    <w:rsid w:val="00BA2817"/>
    <w:rsid w:val="00BA3350"/>
    <w:rsid w:val="00BA36CE"/>
    <w:rsid w:val="00BA4883"/>
    <w:rsid w:val="00BA4E36"/>
    <w:rsid w:val="00BA5024"/>
    <w:rsid w:val="00BA6630"/>
    <w:rsid w:val="00BA7208"/>
    <w:rsid w:val="00BA7820"/>
    <w:rsid w:val="00BB0572"/>
    <w:rsid w:val="00BB06E7"/>
    <w:rsid w:val="00BB0FCF"/>
    <w:rsid w:val="00BB342E"/>
    <w:rsid w:val="00BB3CD6"/>
    <w:rsid w:val="00BB7042"/>
    <w:rsid w:val="00BC0201"/>
    <w:rsid w:val="00BC02CE"/>
    <w:rsid w:val="00BC0B97"/>
    <w:rsid w:val="00BC10EF"/>
    <w:rsid w:val="00BC1995"/>
    <w:rsid w:val="00BC1D54"/>
    <w:rsid w:val="00BC1D7F"/>
    <w:rsid w:val="00BC223F"/>
    <w:rsid w:val="00BC251B"/>
    <w:rsid w:val="00BC4016"/>
    <w:rsid w:val="00BD00D6"/>
    <w:rsid w:val="00BD10B1"/>
    <w:rsid w:val="00BD172C"/>
    <w:rsid w:val="00BD1C51"/>
    <w:rsid w:val="00BD2507"/>
    <w:rsid w:val="00BD30AA"/>
    <w:rsid w:val="00BD3622"/>
    <w:rsid w:val="00BD3C5C"/>
    <w:rsid w:val="00BD3E9C"/>
    <w:rsid w:val="00BD51B2"/>
    <w:rsid w:val="00BD523B"/>
    <w:rsid w:val="00BD531C"/>
    <w:rsid w:val="00BD56D2"/>
    <w:rsid w:val="00BD6822"/>
    <w:rsid w:val="00BD7496"/>
    <w:rsid w:val="00BD7924"/>
    <w:rsid w:val="00BD7C94"/>
    <w:rsid w:val="00BD7F21"/>
    <w:rsid w:val="00BE0487"/>
    <w:rsid w:val="00BE0F70"/>
    <w:rsid w:val="00BE10C9"/>
    <w:rsid w:val="00BE16FC"/>
    <w:rsid w:val="00BE1B09"/>
    <w:rsid w:val="00BE1B3E"/>
    <w:rsid w:val="00BE23ED"/>
    <w:rsid w:val="00BE28FB"/>
    <w:rsid w:val="00BE3320"/>
    <w:rsid w:val="00BE374E"/>
    <w:rsid w:val="00BE46B8"/>
    <w:rsid w:val="00BE47B7"/>
    <w:rsid w:val="00BE4C35"/>
    <w:rsid w:val="00BE4EAF"/>
    <w:rsid w:val="00BE501A"/>
    <w:rsid w:val="00BE55BA"/>
    <w:rsid w:val="00BE6BF4"/>
    <w:rsid w:val="00BE6CB4"/>
    <w:rsid w:val="00BF1073"/>
    <w:rsid w:val="00BF23AA"/>
    <w:rsid w:val="00BF2673"/>
    <w:rsid w:val="00BF39E5"/>
    <w:rsid w:val="00BF4F8F"/>
    <w:rsid w:val="00BF4FF9"/>
    <w:rsid w:val="00BF70D0"/>
    <w:rsid w:val="00BF7AD0"/>
    <w:rsid w:val="00C00996"/>
    <w:rsid w:val="00C01751"/>
    <w:rsid w:val="00C017FD"/>
    <w:rsid w:val="00C0262F"/>
    <w:rsid w:val="00C03D21"/>
    <w:rsid w:val="00C04E8C"/>
    <w:rsid w:val="00C053FC"/>
    <w:rsid w:val="00C0548E"/>
    <w:rsid w:val="00C058BA"/>
    <w:rsid w:val="00C07601"/>
    <w:rsid w:val="00C10700"/>
    <w:rsid w:val="00C1095C"/>
    <w:rsid w:val="00C122B7"/>
    <w:rsid w:val="00C123DC"/>
    <w:rsid w:val="00C12F62"/>
    <w:rsid w:val="00C1363E"/>
    <w:rsid w:val="00C1430D"/>
    <w:rsid w:val="00C15AA3"/>
    <w:rsid w:val="00C16878"/>
    <w:rsid w:val="00C1756A"/>
    <w:rsid w:val="00C175C4"/>
    <w:rsid w:val="00C21602"/>
    <w:rsid w:val="00C21683"/>
    <w:rsid w:val="00C21AC6"/>
    <w:rsid w:val="00C21D63"/>
    <w:rsid w:val="00C22DFB"/>
    <w:rsid w:val="00C23399"/>
    <w:rsid w:val="00C23840"/>
    <w:rsid w:val="00C23A10"/>
    <w:rsid w:val="00C23E2D"/>
    <w:rsid w:val="00C246F4"/>
    <w:rsid w:val="00C25AF7"/>
    <w:rsid w:val="00C25BD2"/>
    <w:rsid w:val="00C25F4E"/>
    <w:rsid w:val="00C263A2"/>
    <w:rsid w:val="00C26435"/>
    <w:rsid w:val="00C27F26"/>
    <w:rsid w:val="00C301B5"/>
    <w:rsid w:val="00C31059"/>
    <w:rsid w:val="00C315DF"/>
    <w:rsid w:val="00C32926"/>
    <w:rsid w:val="00C32D78"/>
    <w:rsid w:val="00C32DE9"/>
    <w:rsid w:val="00C33663"/>
    <w:rsid w:val="00C346BE"/>
    <w:rsid w:val="00C35977"/>
    <w:rsid w:val="00C3630A"/>
    <w:rsid w:val="00C366AE"/>
    <w:rsid w:val="00C366EA"/>
    <w:rsid w:val="00C37CD9"/>
    <w:rsid w:val="00C40C2C"/>
    <w:rsid w:val="00C40C8D"/>
    <w:rsid w:val="00C42103"/>
    <w:rsid w:val="00C42719"/>
    <w:rsid w:val="00C4386A"/>
    <w:rsid w:val="00C43A9B"/>
    <w:rsid w:val="00C44311"/>
    <w:rsid w:val="00C44F06"/>
    <w:rsid w:val="00C45068"/>
    <w:rsid w:val="00C45ED3"/>
    <w:rsid w:val="00C508AC"/>
    <w:rsid w:val="00C51CC6"/>
    <w:rsid w:val="00C53180"/>
    <w:rsid w:val="00C532DD"/>
    <w:rsid w:val="00C53439"/>
    <w:rsid w:val="00C53BCA"/>
    <w:rsid w:val="00C53BE1"/>
    <w:rsid w:val="00C54E4D"/>
    <w:rsid w:val="00C55621"/>
    <w:rsid w:val="00C573C8"/>
    <w:rsid w:val="00C6125E"/>
    <w:rsid w:val="00C6126F"/>
    <w:rsid w:val="00C61D44"/>
    <w:rsid w:val="00C61DFD"/>
    <w:rsid w:val="00C61E62"/>
    <w:rsid w:val="00C62ADB"/>
    <w:rsid w:val="00C642F8"/>
    <w:rsid w:val="00C64679"/>
    <w:rsid w:val="00C64699"/>
    <w:rsid w:val="00C64DA7"/>
    <w:rsid w:val="00C65113"/>
    <w:rsid w:val="00C66626"/>
    <w:rsid w:val="00C66728"/>
    <w:rsid w:val="00C66CEF"/>
    <w:rsid w:val="00C7083F"/>
    <w:rsid w:val="00C70F99"/>
    <w:rsid w:val="00C70FA6"/>
    <w:rsid w:val="00C72025"/>
    <w:rsid w:val="00C7203E"/>
    <w:rsid w:val="00C724EF"/>
    <w:rsid w:val="00C72C0F"/>
    <w:rsid w:val="00C72D37"/>
    <w:rsid w:val="00C7305D"/>
    <w:rsid w:val="00C7379C"/>
    <w:rsid w:val="00C737F5"/>
    <w:rsid w:val="00C73FB7"/>
    <w:rsid w:val="00C74633"/>
    <w:rsid w:val="00C76C49"/>
    <w:rsid w:val="00C7799B"/>
    <w:rsid w:val="00C779CB"/>
    <w:rsid w:val="00C77D6A"/>
    <w:rsid w:val="00C8006E"/>
    <w:rsid w:val="00C813A7"/>
    <w:rsid w:val="00C814D3"/>
    <w:rsid w:val="00C814D9"/>
    <w:rsid w:val="00C81AD7"/>
    <w:rsid w:val="00C81D65"/>
    <w:rsid w:val="00C82C5D"/>
    <w:rsid w:val="00C82E42"/>
    <w:rsid w:val="00C83455"/>
    <w:rsid w:val="00C83523"/>
    <w:rsid w:val="00C8357B"/>
    <w:rsid w:val="00C84291"/>
    <w:rsid w:val="00C84D96"/>
    <w:rsid w:val="00C85119"/>
    <w:rsid w:val="00C858F6"/>
    <w:rsid w:val="00C868B6"/>
    <w:rsid w:val="00C86CDD"/>
    <w:rsid w:val="00C87007"/>
    <w:rsid w:val="00C8791C"/>
    <w:rsid w:val="00C87E00"/>
    <w:rsid w:val="00C91F8A"/>
    <w:rsid w:val="00C92EAD"/>
    <w:rsid w:val="00C943C7"/>
    <w:rsid w:val="00C947E4"/>
    <w:rsid w:val="00C94E6E"/>
    <w:rsid w:val="00C95193"/>
    <w:rsid w:val="00C97697"/>
    <w:rsid w:val="00C978E7"/>
    <w:rsid w:val="00CA012D"/>
    <w:rsid w:val="00CA0696"/>
    <w:rsid w:val="00CA0C9B"/>
    <w:rsid w:val="00CA1E6C"/>
    <w:rsid w:val="00CA3201"/>
    <w:rsid w:val="00CA39EB"/>
    <w:rsid w:val="00CA44B9"/>
    <w:rsid w:val="00CA5382"/>
    <w:rsid w:val="00CA53E3"/>
    <w:rsid w:val="00CA5D22"/>
    <w:rsid w:val="00CA6125"/>
    <w:rsid w:val="00CA62AD"/>
    <w:rsid w:val="00CA65FE"/>
    <w:rsid w:val="00CA67F7"/>
    <w:rsid w:val="00CA6966"/>
    <w:rsid w:val="00CA6988"/>
    <w:rsid w:val="00CA7648"/>
    <w:rsid w:val="00CA7D12"/>
    <w:rsid w:val="00CB0697"/>
    <w:rsid w:val="00CB21D0"/>
    <w:rsid w:val="00CB27F7"/>
    <w:rsid w:val="00CB2C1C"/>
    <w:rsid w:val="00CB3B38"/>
    <w:rsid w:val="00CB3CC8"/>
    <w:rsid w:val="00CB4217"/>
    <w:rsid w:val="00CB4223"/>
    <w:rsid w:val="00CB4233"/>
    <w:rsid w:val="00CB55E5"/>
    <w:rsid w:val="00CB5D64"/>
    <w:rsid w:val="00CB6137"/>
    <w:rsid w:val="00CB6431"/>
    <w:rsid w:val="00CB6A38"/>
    <w:rsid w:val="00CB7F8F"/>
    <w:rsid w:val="00CC024E"/>
    <w:rsid w:val="00CC0B4F"/>
    <w:rsid w:val="00CC1366"/>
    <w:rsid w:val="00CC177C"/>
    <w:rsid w:val="00CC22E9"/>
    <w:rsid w:val="00CC28EA"/>
    <w:rsid w:val="00CC2CF3"/>
    <w:rsid w:val="00CC2D17"/>
    <w:rsid w:val="00CC3F5A"/>
    <w:rsid w:val="00CC4D54"/>
    <w:rsid w:val="00CC5690"/>
    <w:rsid w:val="00CC5E90"/>
    <w:rsid w:val="00CC6850"/>
    <w:rsid w:val="00CD0229"/>
    <w:rsid w:val="00CD06F4"/>
    <w:rsid w:val="00CD1023"/>
    <w:rsid w:val="00CD181B"/>
    <w:rsid w:val="00CD205F"/>
    <w:rsid w:val="00CD3B5F"/>
    <w:rsid w:val="00CD4529"/>
    <w:rsid w:val="00CD5488"/>
    <w:rsid w:val="00CD5675"/>
    <w:rsid w:val="00CD68B6"/>
    <w:rsid w:val="00CD75E4"/>
    <w:rsid w:val="00CD7C6B"/>
    <w:rsid w:val="00CD7F36"/>
    <w:rsid w:val="00CE090B"/>
    <w:rsid w:val="00CE0F00"/>
    <w:rsid w:val="00CE19AF"/>
    <w:rsid w:val="00CE2301"/>
    <w:rsid w:val="00CE29EA"/>
    <w:rsid w:val="00CE2C75"/>
    <w:rsid w:val="00CE345C"/>
    <w:rsid w:val="00CE3D0B"/>
    <w:rsid w:val="00CE406B"/>
    <w:rsid w:val="00CE4FBA"/>
    <w:rsid w:val="00CE6B67"/>
    <w:rsid w:val="00CE6D87"/>
    <w:rsid w:val="00CE7379"/>
    <w:rsid w:val="00CE76C1"/>
    <w:rsid w:val="00CE77DD"/>
    <w:rsid w:val="00CF03DB"/>
    <w:rsid w:val="00CF062F"/>
    <w:rsid w:val="00CF1AEA"/>
    <w:rsid w:val="00CF1C1D"/>
    <w:rsid w:val="00CF30E3"/>
    <w:rsid w:val="00CF380D"/>
    <w:rsid w:val="00CF3EB2"/>
    <w:rsid w:val="00CF5D51"/>
    <w:rsid w:val="00CF6B63"/>
    <w:rsid w:val="00D00256"/>
    <w:rsid w:val="00D00A4D"/>
    <w:rsid w:val="00D00B46"/>
    <w:rsid w:val="00D01DF6"/>
    <w:rsid w:val="00D0295F"/>
    <w:rsid w:val="00D02C20"/>
    <w:rsid w:val="00D03A79"/>
    <w:rsid w:val="00D03B21"/>
    <w:rsid w:val="00D03B75"/>
    <w:rsid w:val="00D045AF"/>
    <w:rsid w:val="00D04A9A"/>
    <w:rsid w:val="00D05002"/>
    <w:rsid w:val="00D0588C"/>
    <w:rsid w:val="00D05E47"/>
    <w:rsid w:val="00D0617C"/>
    <w:rsid w:val="00D06D03"/>
    <w:rsid w:val="00D06E23"/>
    <w:rsid w:val="00D0784E"/>
    <w:rsid w:val="00D107A8"/>
    <w:rsid w:val="00D10A88"/>
    <w:rsid w:val="00D12802"/>
    <w:rsid w:val="00D12C1C"/>
    <w:rsid w:val="00D13382"/>
    <w:rsid w:val="00D139DC"/>
    <w:rsid w:val="00D15BCA"/>
    <w:rsid w:val="00D175F1"/>
    <w:rsid w:val="00D17E5F"/>
    <w:rsid w:val="00D20784"/>
    <w:rsid w:val="00D20A65"/>
    <w:rsid w:val="00D21316"/>
    <w:rsid w:val="00D2182B"/>
    <w:rsid w:val="00D22FA3"/>
    <w:rsid w:val="00D23C9F"/>
    <w:rsid w:val="00D23D5D"/>
    <w:rsid w:val="00D24635"/>
    <w:rsid w:val="00D25221"/>
    <w:rsid w:val="00D258D4"/>
    <w:rsid w:val="00D25ABD"/>
    <w:rsid w:val="00D261C3"/>
    <w:rsid w:val="00D267F5"/>
    <w:rsid w:val="00D26C53"/>
    <w:rsid w:val="00D26CE9"/>
    <w:rsid w:val="00D272B0"/>
    <w:rsid w:val="00D279B0"/>
    <w:rsid w:val="00D27E86"/>
    <w:rsid w:val="00D300CA"/>
    <w:rsid w:val="00D304AA"/>
    <w:rsid w:val="00D305DD"/>
    <w:rsid w:val="00D30CA7"/>
    <w:rsid w:val="00D30DDD"/>
    <w:rsid w:val="00D31435"/>
    <w:rsid w:val="00D31564"/>
    <w:rsid w:val="00D31C8E"/>
    <w:rsid w:val="00D32BC8"/>
    <w:rsid w:val="00D32F83"/>
    <w:rsid w:val="00D3302C"/>
    <w:rsid w:val="00D333F8"/>
    <w:rsid w:val="00D33494"/>
    <w:rsid w:val="00D336EC"/>
    <w:rsid w:val="00D34B05"/>
    <w:rsid w:val="00D34BC6"/>
    <w:rsid w:val="00D34EFC"/>
    <w:rsid w:val="00D35282"/>
    <w:rsid w:val="00D357BF"/>
    <w:rsid w:val="00D36135"/>
    <w:rsid w:val="00D37700"/>
    <w:rsid w:val="00D37C12"/>
    <w:rsid w:val="00D414EA"/>
    <w:rsid w:val="00D41862"/>
    <w:rsid w:val="00D4195F"/>
    <w:rsid w:val="00D42955"/>
    <w:rsid w:val="00D42F05"/>
    <w:rsid w:val="00D43CCB"/>
    <w:rsid w:val="00D449F7"/>
    <w:rsid w:val="00D44A6B"/>
    <w:rsid w:val="00D44C84"/>
    <w:rsid w:val="00D44D87"/>
    <w:rsid w:val="00D458A4"/>
    <w:rsid w:val="00D477A7"/>
    <w:rsid w:val="00D50016"/>
    <w:rsid w:val="00D50587"/>
    <w:rsid w:val="00D50EE4"/>
    <w:rsid w:val="00D50F9F"/>
    <w:rsid w:val="00D5106E"/>
    <w:rsid w:val="00D51EE4"/>
    <w:rsid w:val="00D53295"/>
    <w:rsid w:val="00D535EA"/>
    <w:rsid w:val="00D5371C"/>
    <w:rsid w:val="00D550DA"/>
    <w:rsid w:val="00D551EB"/>
    <w:rsid w:val="00D56FAD"/>
    <w:rsid w:val="00D578D6"/>
    <w:rsid w:val="00D57935"/>
    <w:rsid w:val="00D57D3C"/>
    <w:rsid w:val="00D6018F"/>
    <w:rsid w:val="00D60B69"/>
    <w:rsid w:val="00D610B9"/>
    <w:rsid w:val="00D61400"/>
    <w:rsid w:val="00D623D9"/>
    <w:rsid w:val="00D6416B"/>
    <w:rsid w:val="00D64741"/>
    <w:rsid w:val="00D656C6"/>
    <w:rsid w:val="00D65B2C"/>
    <w:rsid w:val="00D66C11"/>
    <w:rsid w:val="00D7045D"/>
    <w:rsid w:val="00D70749"/>
    <w:rsid w:val="00D70E1F"/>
    <w:rsid w:val="00D711F5"/>
    <w:rsid w:val="00D715CC"/>
    <w:rsid w:val="00D715E8"/>
    <w:rsid w:val="00D727A2"/>
    <w:rsid w:val="00D73007"/>
    <w:rsid w:val="00D73BC0"/>
    <w:rsid w:val="00D74399"/>
    <w:rsid w:val="00D74645"/>
    <w:rsid w:val="00D74CC5"/>
    <w:rsid w:val="00D75557"/>
    <w:rsid w:val="00D776CF"/>
    <w:rsid w:val="00D77CBB"/>
    <w:rsid w:val="00D81031"/>
    <w:rsid w:val="00D8269F"/>
    <w:rsid w:val="00D82992"/>
    <w:rsid w:val="00D836A3"/>
    <w:rsid w:val="00D849CE"/>
    <w:rsid w:val="00D8532A"/>
    <w:rsid w:val="00D85AA9"/>
    <w:rsid w:val="00D875F1"/>
    <w:rsid w:val="00D9003F"/>
    <w:rsid w:val="00D902F1"/>
    <w:rsid w:val="00D90315"/>
    <w:rsid w:val="00D90683"/>
    <w:rsid w:val="00D928BE"/>
    <w:rsid w:val="00D92A02"/>
    <w:rsid w:val="00D92D01"/>
    <w:rsid w:val="00D93764"/>
    <w:rsid w:val="00D93BBF"/>
    <w:rsid w:val="00D93BCE"/>
    <w:rsid w:val="00D950CB"/>
    <w:rsid w:val="00D958A4"/>
    <w:rsid w:val="00D95FB3"/>
    <w:rsid w:val="00D968FC"/>
    <w:rsid w:val="00D96A83"/>
    <w:rsid w:val="00D96C15"/>
    <w:rsid w:val="00D97740"/>
    <w:rsid w:val="00D97947"/>
    <w:rsid w:val="00D97E99"/>
    <w:rsid w:val="00DA04E8"/>
    <w:rsid w:val="00DA074C"/>
    <w:rsid w:val="00DA07E6"/>
    <w:rsid w:val="00DA085F"/>
    <w:rsid w:val="00DA0F16"/>
    <w:rsid w:val="00DA1647"/>
    <w:rsid w:val="00DA167C"/>
    <w:rsid w:val="00DA1B40"/>
    <w:rsid w:val="00DA20B7"/>
    <w:rsid w:val="00DA222A"/>
    <w:rsid w:val="00DA22AF"/>
    <w:rsid w:val="00DA258D"/>
    <w:rsid w:val="00DA2730"/>
    <w:rsid w:val="00DA2F32"/>
    <w:rsid w:val="00DA31B3"/>
    <w:rsid w:val="00DA3AFA"/>
    <w:rsid w:val="00DA4361"/>
    <w:rsid w:val="00DA4B71"/>
    <w:rsid w:val="00DA5B3F"/>
    <w:rsid w:val="00DA5C6D"/>
    <w:rsid w:val="00DA673C"/>
    <w:rsid w:val="00DA6E3E"/>
    <w:rsid w:val="00DA6E87"/>
    <w:rsid w:val="00DA76C9"/>
    <w:rsid w:val="00DA77D9"/>
    <w:rsid w:val="00DB03BC"/>
    <w:rsid w:val="00DB0526"/>
    <w:rsid w:val="00DB06ED"/>
    <w:rsid w:val="00DB0D42"/>
    <w:rsid w:val="00DB0D60"/>
    <w:rsid w:val="00DB2BB1"/>
    <w:rsid w:val="00DB2C22"/>
    <w:rsid w:val="00DB326A"/>
    <w:rsid w:val="00DB3667"/>
    <w:rsid w:val="00DB3831"/>
    <w:rsid w:val="00DB517E"/>
    <w:rsid w:val="00DB52C0"/>
    <w:rsid w:val="00DB5E18"/>
    <w:rsid w:val="00DB61AC"/>
    <w:rsid w:val="00DB685D"/>
    <w:rsid w:val="00DB74C4"/>
    <w:rsid w:val="00DB7EBD"/>
    <w:rsid w:val="00DC097E"/>
    <w:rsid w:val="00DC1968"/>
    <w:rsid w:val="00DC1C64"/>
    <w:rsid w:val="00DC24A9"/>
    <w:rsid w:val="00DC2592"/>
    <w:rsid w:val="00DC279F"/>
    <w:rsid w:val="00DC288E"/>
    <w:rsid w:val="00DC296D"/>
    <w:rsid w:val="00DC3794"/>
    <w:rsid w:val="00DC450A"/>
    <w:rsid w:val="00DC5EDF"/>
    <w:rsid w:val="00DC62DB"/>
    <w:rsid w:val="00DC6821"/>
    <w:rsid w:val="00DC746C"/>
    <w:rsid w:val="00DD0BB0"/>
    <w:rsid w:val="00DD0E50"/>
    <w:rsid w:val="00DD1160"/>
    <w:rsid w:val="00DD1548"/>
    <w:rsid w:val="00DD1FC1"/>
    <w:rsid w:val="00DD21AE"/>
    <w:rsid w:val="00DD32CE"/>
    <w:rsid w:val="00DD34F7"/>
    <w:rsid w:val="00DD3B86"/>
    <w:rsid w:val="00DD3B9A"/>
    <w:rsid w:val="00DD3BA8"/>
    <w:rsid w:val="00DD4F9E"/>
    <w:rsid w:val="00DD4FB6"/>
    <w:rsid w:val="00DD5089"/>
    <w:rsid w:val="00DD619F"/>
    <w:rsid w:val="00DD73F0"/>
    <w:rsid w:val="00DD777A"/>
    <w:rsid w:val="00DE0493"/>
    <w:rsid w:val="00DE070B"/>
    <w:rsid w:val="00DE1FB1"/>
    <w:rsid w:val="00DE2332"/>
    <w:rsid w:val="00DE28C2"/>
    <w:rsid w:val="00DE3223"/>
    <w:rsid w:val="00DE32C9"/>
    <w:rsid w:val="00DE370F"/>
    <w:rsid w:val="00DE608F"/>
    <w:rsid w:val="00DE760B"/>
    <w:rsid w:val="00DF11CA"/>
    <w:rsid w:val="00DF1900"/>
    <w:rsid w:val="00DF1CD4"/>
    <w:rsid w:val="00DF253D"/>
    <w:rsid w:val="00DF3316"/>
    <w:rsid w:val="00DF355E"/>
    <w:rsid w:val="00DF380A"/>
    <w:rsid w:val="00DF5A60"/>
    <w:rsid w:val="00DF65BE"/>
    <w:rsid w:val="00DF6899"/>
    <w:rsid w:val="00DF696A"/>
    <w:rsid w:val="00DF69CE"/>
    <w:rsid w:val="00DF701D"/>
    <w:rsid w:val="00DF7104"/>
    <w:rsid w:val="00DF7BDC"/>
    <w:rsid w:val="00DF7BDF"/>
    <w:rsid w:val="00E00108"/>
    <w:rsid w:val="00E008B2"/>
    <w:rsid w:val="00E00CAD"/>
    <w:rsid w:val="00E0125E"/>
    <w:rsid w:val="00E01295"/>
    <w:rsid w:val="00E0146E"/>
    <w:rsid w:val="00E01540"/>
    <w:rsid w:val="00E02197"/>
    <w:rsid w:val="00E0257B"/>
    <w:rsid w:val="00E02D27"/>
    <w:rsid w:val="00E05094"/>
    <w:rsid w:val="00E05213"/>
    <w:rsid w:val="00E05A82"/>
    <w:rsid w:val="00E06111"/>
    <w:rsid w:val="00E071C6"/>
    <w:rsid w:val="00E10463"/>
    <w:rsid w:val="00E112DC"/>
    <w:rsid w:val="00E11371"/>
    <w:rsid w:val="00E12352"/>
    <w:rsid w:val="00E133E6"/>
    <w:rsid w:val="00E13A5D"/>
    <w:rsid w:val="00E146C1"/>
    <w:rsid w:val="00E14D0F"/>
    <w:rsid w:val="00E166AD"/>
    <w:rsid w:val="00E17A80"/>
    <w:rsid w:val="00E17AB5"/>
    <w:rsid w:val="00E17BEF"/>
    <w:rsid w:val="00E20624"/>
    <w:rsid w:val="00E21011"/>
    <w:rsid w:val="00E23F43"/>
    <w:rsid w:val="00E25250"/>
    <w:rsid w:val="00E25402"/>
    <w:rsid w:val="00E26567"/>
    <w:rsid w:val="00E279C2"/>
    <w:rsid w:val="00E27BFA"/>
    <w:rsid w:val="00E30D41"/>
    <w:rsid w:val="00E313B0"/>
    <w:rsid w:val="00E3200E"/>
    <w:rsid w:val="00E324AD"/>
    <w:rsid w:val="00E33B14"/>
    <w:rsid w:val="00E33C3E"/>
    <w:rsid w:val="00E34996"/>
    <w:rsid w:val="00E34A6C"/>
    <w:rsid w:val="00E37862"/>
    <w:rsid w:val="00E37FB8"/>
    <w:rsid w:val="00E400CE"/>
    <w:rsid w:val="00E40BFA"/>
    <w:rsid w:val="00E4173C"/>
    <w:rsid w:val="00E41A6C"/>
    <w:rsid w:val="00E4255B"/>
    <w:rsid w:val="00E430EE"/>
    <w:rsid w:val="00E4373C"/>
    <w:rsid w:val="00E43AB7"/>
    <w:rsid w:val="00E443E2"/>
    <w:rsid w:val="00E44F3D"/>
    <w:rsid w:val="00E45051"/>
    <w:rsid w:val="00E46C92"/>
    <w:rsid w:val="00E503B4"/>
    <w:rsid w:val="00E503FE"/>
    <w:rsid w:val="00E509D5"/>
    <w:rsid w:val="00E5128D"/>
    <w:rsid w:val="00E515BE"/>
    <w:rsid w:val="00E52255"/>
    <w:rsid w:val="00E52649"/>
    <w:rsid w:val="00E546A8"/>
    <w:rsid w:val="00E55075"/>
    <w:rsid w:val="00E5532B"/>
    <w:rsid w:val="00E575B6"/>
    <w:rsid w:val="00E57D05"/>
    <w:rsid w:val="00E6075B"/>
    <w:rsid w:val="00E61B4A"/>
    <w:rsid w:val="00E61E2A"/>
    <w:rsid w:val="00E62D86"/>
    <w:rsid w:val="00E62DD5"/>
    <w:rsid w:val="00E62FC7"/>
    <w:rsid w:val="00E6327B"/>
    <w:rsid w:val="00E63409"/>
    <w:rsid w:val="00E63C58"/>
    <w:rsid w:val="00E6522F"/>
    <w:rsid w:val="00E665A6"/>
    <w:rsid w:val="00E66699"/>
    <w:rsid w:val="00E66810"/>
    <w:rsid w:val="00E6708D"/>
    <w:rsid w:val="00E67C82"/>
    <w:rsid w:val="00E700A9"/>
    <w:rsid w:val="00E70DE0"/>
    <w:rsid w:val="00E71722"/>
    <w:rsid w:val="00E72C15"/>
    <w:rsid w:val="00E74135"/>
    <w:rsid w:val="00E74798"/>
    <w:rsid w:val="00E74980"/>
    <w:rsid w:val="00E768E5"/>
    <w:rsid w:val="00E770E1"/>
    <w:rsid w:val="00E77492"/>
    <w:rsid w:val="00E77874"/>
    <w:rsid w:val="00E77DF5"/>
    <w:rsid w:val="00E80834"/>
    <w:rsid w:val="00E80DFC"/>
    <w:rsid w:val="00E81493"/>
    <w:rsid w:val="00E81798"/>
    <w:rsid w:val="00E81DE7"/>
    <w:rsid w:val="00E829C8"/>
    <w:rsid w:val="00E8310F"/>
    <w:rsid w:val="00E8318E"/>
    <w:rsid w:val="00E83D05"/>
    <w:rsid w:val="00E84AFE"/>
    <w:rsid w:val="00E84C03"/>
    <w:rsid w:val="00E84F32"/>
    <w:rsid w:val="00E85120"/>
    <w:rsid w:val="00E85F9D"/>
    <w:rsid w:val="00E86DB2"/>
    <w:rsid w:val="00E878BA"/>
    <w:rsid w:val="00E91407"/>
    <w:rsid w:val="00E91517"/>
    <w:rsid w:val="00E918B0"/>
    <w:rsid w:val="00E91EBB"/>
    <w:rsid w:val="00E92C51"/>
    <w:rsid w:val="00E92D90"/>
    <w:rsid w:val="00E92F6E"/>
    <w:rsid w:val="00E93154"/>
    <w:rsid w:val="00E93BA7"/>
    <w:rsid w:val="00E93D18"/>
    <w:rsid w:val="00E93FD3"/>
    <w:rsid w:val="00E943E8"/>
    <w:rsid w:val="00E94B6F"/>
    <w:rsid w:val="00E94EB3"/>
    <w:rsid w:val="00E95B5C"/>
    <w:rsid w:val="00E96A4E"/>
    <w:rsid w:val="00E96F5A"/>
    <w:rsid w:val="00E97406"/>
    <w:rsid w:val="00E97E4C"/>
    <w:rsid w:val="00EA11FC"/>
    <w:rsid w:val="00EA153E"/>
    <w:rsid w:val="00EA15DE"/>
    <w:rsid w:val="00EA2498"/>
    <w:rsid w:val="00EA26B4"/>
    <w:rsid w:val="00EA29BA"/>
    <w:rsid w:val="00EA2C7F"/>
    <w:rsid w:val="00EA32EB"/>
    <w:rsid w:val="00EA3656"/>
    <w:rsid w:val="00EA36C2"/>
    <w:rsid w:val="00EA3FAD"/>
    <w:rsid w:val="00EA467C"/>
    <w:rsid w:val="00EA5A81"/>
    <w:rsid w:val="00EA5EAE"/>
    <w:rsid w:val="00EA72EC"/>
    <w:rsid w:val="00EB1616"/>
    <w:rsid w:val="00EB20AC"/>
    <w:rsid w:val="00EB26D1"/>
    <w:rsid w:val="00EB4A99"/>
    <w:rsid w:val="00EB4E12"/>
    <w:rsid w:val="00EB534B"/>
    <w:rsid w:val="00EB5853"/>
    <w:rsid w:val="00EB5ABA"/>
    <w:rsid w:val="00EB7186"/>
    <w:rsid w:val="00EC253B"/>
    <w:rsid w:val="00EC3228"/>
    <w:rsid w:val="00EC373C"/>
    <w:rsid w:val="00EC3987"/>
    <w:rsid w:val="00EC399C"/>
    <w:rsid w:val="00EC3A0E"/>
    <w:rsid w:val="00EC4DBD"/>
    <w:rsid w:val="00EC61F7"/>
    <w:rsid w:val="00EC6D76"/>
    <w:rsid w:val="00EC7D28"/>
    <w:rsid w:val="00ED0148"/>
    <w:rsid w:val="00ED0210"/>
    <w:rsid w:val="00ED2172"/>
    <w:rsid w:val="00ED24B6"/>
    <w:rsid w:val="00ED2EED"/>
    <w:rsid w:val="00ED36FE"/>
    <w:rsid w:val="00ED4B81"/>
    <w:rsid w:val="00ED4CA2"/>
    <w:rsid w:val="00ED4FD7"/>
    <w:rsid w:val="00ED5B1F"/>
    <w:rsid w:val="00ED7614"/>
    <w:rsid w:val="00ED7EC0"/>
    <w:rsid w:val="00EE0F07"/>
    <w:rsid w:val="00EE1518"/>
    <w:rsid w:val="00EE2119"/>
    <w:rsid w:val="00EE2439"/>
    <w:rsid w:val="00EE28D3"/>
    <w:rsid w:val="00EE3291"/>
    <w:rsid w:val="00EE438B"/>
    <w:rsid w:val="00EE4795"/>
    <w:rsid w:val="00EE5D22"/>
    <w:rsid w:val="00EE64B3"/>
    <w:rsid w:val="00EE6AD5"/>
    <w:rsid w:val="00EF09C5"/>
    <w:rsid w:val="00EF1719"/>
    <w:rsid w:val="00EF1F2A"/>
    <w:rsid w:val="00EF249D"/>
    <w:rsid w:val="00EF2511"/>
    <w:rsid w:val="00EF2D03"/>
    <w:rsid w:val="00EF3ADD"/>
    <w:rsid w:val="00EF3AEB"/>
    <w:rsid w:val="00EF582D"/>
    <w:rsid w:val="00EF60BC"/>
    <w:rsid w:val="00EF6396"/>
    <w:rsid w:val="00EF6D2F"/>
    <w:rsid w:val="00F00DA4"/>
    <w:rsid w:val="00F0174A"/>
    <w:rsid w:val="00F019F4"/>
    <w:rsid w:val="00F02679"/>
    <w:rsid w:val="00F03310"/>
    <w:rsid w:val="00F04242"/>
    <w:rsid w:val="00F05765"/>
    <w:rsid w:val="00F10B1B"/>
    <w:rsid w:val="00F113BC"/>
    <w:rsid w:val="00F11938"/>
    <w:rsid w:val="00F11EE3"/>
    <w:rsid w:val="00F12DF1"/>
    <w:rsid w:val="00F130C4"/>
    <w:rsid w:val="00F13386"/>
    <w:rsid w:val="00F13EA7"/>
    <w:rsid w:val="00F1570B"/>
    <w:rsid w:val="00F15CA3"/>
    <w:rsid w:val="00F16CC7"/>
    <w:rsid w:val="00F1716C"/>
    <w:rsid w:val="00F17FF2"/>
    <w:rsid w:val="00F2050F"/>
    <w:rsid w:val="00F20C06"/>
    <w:rsid w:val="00F20D53"/>
    <w:rsid w:val="00F20FA8"/>
    <w:rsid w:val="00F2162A"/>
    <w:rsid w:val="00F22D44"/>
    <w:rsid w:val="00F23446"/>
    <w:rsid w:val="00F2368B"/>
    <w:rsid w:val="00F24FAC"/>
    <w:rsid w:val="00F25B1C"/>
    <w:rsid w:val="00F25CB4"/>
    <w:rsid w:val="00F262D4"/>
    <w:rsid w:val="00F26C74"/>
    <w:rsid w:val="00F26EDA"/>
    <w:rsid w:val="00F27809"/>
    <w:rsid w:val="00F279BE"/>
    <w:rsid w:val="00F27CB1"/>
    <w:rsid w:val="00F3081A"/>
    <w:rsid w:val="00F30ED4"/>
    <w:rsid w:val="00F32754"/>
    <w:rsid w:val="00F32E4A"/>
    <w:rsid w:val="00F33192"/>
    <w:rsid w:val="00F361F7"/>
    <w:rsid w:val="00F408FF"/>
    <w:rsid w:val="00F42F57"/>
    <w:rsid w:val="00F43C63"/>
    <w:rsid w:val="00F43FC8"/>
    <w:rsid w:val="00F44B2E"/>
    <w:rsid w:val="00F44E1C"/>
    <w:rsid w:val="00F45629"/>
    <w:rsid w:val="00F459D8"/>
    <w:rsid w:val="00F45A65"/>
    <w:rsid w:val="00F467B0"/>
    <w:rsid w:val="00F46AA2"/>
    <w:rsid w:val="00F47569"/>
    <w:rsid w:val="00F47606"/>
    <w:rsid w:val="00F5000E"/>
    <w:rsid w:val="00F5011F"/>
    <w:rsid w:val="00F506F4"/>
    <w:rsid w:val="00F50A33"/>
    <w:rsid w:val="00F521B9"/>
    <w:rsid w:val="00F530D7"/>
    <w:rsid w:val="00F53FF0"/>
    <w:rsid w:val="00F562A6"/>
    <w:rsid w:val="00F57252"/>
    <w:rsid w:val="00F57C1D"/>
    <w:rsid w:val="00F6125E"/>
    <w:rsid w:val="00F620A4"/>
    <w:rsid w:val="00F62A70"/>
    <w:rsid w:val="00F62BC0"/>
    <w:rsid w:val="00F649C3"/>
    <w:rsid w:val="00F64C43"/>
    <w:rsid w:val="00F650AB"/>
    <w:rsid w:val="00F6616A"/>
    <w:rsid w:val="00F66171"/>
    <w:rsid w:val="00F663D9"/>
    <w:rsid w:val="00F66C2F"/>
    <w:rsid w:val="00F66E7E"/>
    <w:rsid w:val="00F6739A"/>
    <w:rsid w:val="00F67598"/>
    <w:rsid w:val="00F6798C"/>
    <w:rsid w:val="00F67FA2"/>
    <w:rsid w:val="00F707A4"/>
    <w:rsid w:val="00F7111E"/>
    <w:rsid w:val="00F711F1"/>
    <w:rsid w:val="00F72970"/>
    <w:rsid w:val="00F737E9"/>
    <w:rsid w:val="00F742EC"/>
    <w:rsid w:val="00F74302"/>
    <w:rsid w:val="00F7486D"/>
    <w:rsid w:val="00F7498A"/>
    <w:rsid w:val="00F76659"/>
    <w:rsid w:val="00F76B82"/>
    <w:rsid w:val="00F76BC9"/>
    <w:rsid w:val="00F77511"/>
    <w:rsid w:val="00F77F11"/>
    <w:rsid w:val="00F800A3"/>
    <w:rsid w:val="00F8082A"/>
    <w:rsid w:val="00F80D6B"/>
    <w:rsid w:val="00F819AF"/>
    <w:rsid w:val="00F81F3F"/>
    <w:rsid w:val="00F822B2"/>
    <w:rsid w:val="00F843E0"/>
    <w:rsid w:val="00F844EE"/>
    <w:rsid w:val="00F84584"/>
    <w:rsid w:val="00F86B68"/>
    <w:rsid w:val="00F86DF0"/>
    <w:rsid w:val="00F9011E"/>
    <w:rsid w:val="00F9024B"/>
    <w:rsid w:val="00F90668"/>
    <w:rsid w:val="00F914A0"/>
    <w:rsid w:val="00F91DB7"/>
    <w:rsid w:val="00F91E22"/>
    <w:rsid w:val="00F93D73"/>
    <w:rsid w:val="00F94423"/>
    <w:rsid w:val="00F94C8A"/>
    <w:rsid w:val="00F965B4"/>
    <w:rsid w:val="00F96DFC"/>
    <w:rsid w:val="00F97154"/>
    <w:rsid w:val="00F972A5"/>
    <w:rsid w:val="00F97E95"/>
    <w:rsid w:val="00FA0E98"/>
    <w:rsid w:val="00FA1122"/>
    <w:rsid w:val="00FA2285"/>
    <w:rsid w:val="00FA25D1"/>
    <w:rsid w:val="00FA25FC"/>
    <w:rsid w:val="00FA4543"/>
    <w:rsid w:val="00FA4CE5"/>
    <w:rsid w:val="00FA5F9A"/>
    <w:rsid w:val="00FA7910"/>
    <w:rsid w:val="00FB0512"/>
    <w:rsid w:val="00FB09D2"/>
    <w:rsid w:val="00FB0F0A"/>
    <w:rsid w:val="00FB1150"/>
    <w:rsid w:val="00FB1514"/>
    <w:rsid w:val="00FB16FD"/>
    <w:rsid w:val="00FB2151"/>
    <w:rsid w:val="00FB2D45"/>
    <w:rsid w:val="00FB35B2"/>
    <w:rsid w:val="00FB3B1B"/>
    <w:rsid w:val="00FB4395"/>
    <w:rsid w:val="00FB49AA"/>
    <w:rsid w:val="00FB49C9"/>
    <w:rsid w:val="00FB5C03"/>
    <w:rsid w:val="00FB6BA6"/>
    <w:rsid w:val="00FB6CC5"/>
    <w:rsid w:val="00FB7439"/>
    <w:rsid w:val="00FC031A"/>
    <w:rsid w:val="00FC10F9"/>
    <w:rsid w:val="00FC2401"/>
    <w:rsid w:val="00FC285B"/>
    <w:rsid w:val="00FC2CDF"/>
    <w:rsid w:val="00FC313D"/>
    <w:rsid w:val="00FC3E08"/>
    <w:rsid w:val="00FC487F"/>
    <w:rsid w:val="00FC4A57"/>
    <w:rsid w:val="00FC4D00"/>
    <w:rsid w:val="00FC54E4"/>
    <w:rsid w:val="00FC58B6"/>
    <w:rsid w:val="00FC5CCB"/>
    <w:rsid w:val="00FC68B5"/>
    <w:rsid w:val="00FC7566"/>
    <w:rsid w:val="00FD0CE2"/>
    <w:rsid w:val="00FD0E70"/>
    <w:rsid w:val="00FD1527"/>
    <w:rsid w:val="00FD155D"/>
    <w:rsid w:val="00FD1E96"/>
    <w:rsid w:val="00FD2E6B"/>
    <w:rsid w:val="00FD35F8"/>
    <w:rsid w:val="00FD3C62"/>
    <w:rsid w:val="00FD3EA5"/>
    <w:rsid w:val="00FD4A88"/>
    <w:rsid w:val="00FD528A"/>
    <w:rsid w:val="00FD543D"/>
    <w:rsid w:val="00FD550C"/>
    <w:rsid w:val="00FD59AC"/>
    <w:rsid w:val="00FD69CE"/>
    <w:rsid w:val="00FD6B4C"/>
    <w:rsid w:val="00FD6EE9"/>
    <w:rsid w:val="00FE0163"/>
    <w:rsid w:val="00FE0814"/>
    <w:rsid w:val="00FE0D62"/>
    <w:rsid w:val="00FE0DA7"/>
    <w:rsid w:val="00FE1112"/>
    <w:rsid w:val="00FE1855"/>
    <w:rsid w:val="00FE3D86"/>
    <w:rsid w:val="00FE4382"/>
    <w:rsid w:val="00FE4B39"/>
    <w:rsid w:val="00FE5179"/>
    <w:rsid w:val="00FE6183"/>
    <w:rsid w:val="00FE65A5"/>
    <w:rsid w:val="00FE7521"/>
    <w:rsid w:val="00FF2A5E"/>
    <w:rsid w:val="00FF2DB9"/>
    <w:rsid w:val="00FF4B85"/>
    <w:rsid w:val="00FF51AF"/>
    <w:rsid w:val="00FF6FF9"/>
    <w:rsid w:val="00FF7016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FFF1F"/>
  <w15:docId w15:val="{26A6F993-E67D-4503-8C78-FCCC0C12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iPriority="99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nhideWhenUsed/>
    <w:qFormat/>
    <w:rsid w:val="00D60B69"/>
    <w:rPr>
      <w:rFonts w:ascii="Arial" w:hAnsi="Arial"/>
      <w:szCs w:val="24"/>
    </w:rPr>
  </w:style>
  <w:style w:type="paragraph" w:styleId="Heading1">
    <w:name w:val="heading 1"/>
    <w:next w:val="AMABodyText"/>
    <w:qFormat/>
    <w:rsid w:val="000342A1"/>
    <w:pPr>
      <w:keepNext/>
      <w:numPr>
        <w:numId w:val="1"/>
      </w:numPr>
      <w:spacing w:before="360" w:after="240" w:line="300" w:lineRule="auto"/>
      <w:outlineLvl w:val="0"/>
    </w:pPr>
    <w:rPr>
      <w:rFonts w:ascii="Arial" w:hAnsi="Arial"/>
      <w:b/>
      <w:kern w:val="28"/>
      <w:sz w:val="32"/>
      <w:szCs w:val="36"/>
    </w:rPr>
  </w:style>
  <w:style w:type="paragraph" w:styleId="Heading2">
    <w:name w:val="heading 2"/>
    <w:basedOn w:val="Heading1"/>
    <w:next w:val="AMABodyText"/>
    <w:qFormat/>
    <w:rsid w:val="004B79A9"/>
    <w:pPr>
      <w:numPr>
        <w:ilvl w:val="1"/>
      </w:numPr>
      <w:spacing w:after="80" w:line="312" w:lineRule="auto"/>
      <w:outlineLvl w:val="1"/>
    </w:pPr>
    <w:rPr>
      <w:sz w:val="28"/>
    </w:rPr>
  </w:style>
  <w:style w:type="paragraph" w:styleId="Heading3">
    <w:name w:val="heading 3"/>
    <w:basedOn w:val="Heading2"/>
    <w:next w:val="AMABodyText"/>
    <w:qFormat/>
    <w:rsid w:val="00D5371C"/>
    <w:pPr>
      <w:numPr>
        <w:ilvl w:val="2"/>
      </w:numPr>
      <w:spacing w:line="324" w:lineRule="auto"/>
      <w:outlineLvl w:val="2"/>
    </w:pPr>
    <w:rPr>
      <w:sz w:val="23"/>
    </w:rPr>
  </w:style>
  <w:style w:type="paragraph" w:styleId="Heading4">
    <w:name w:val="heading 4"/>
    <w:basedOn w:val="Heading3"/>
    <w:next w:val="AMABodyText"/>
    <w:qFormat/>
    <w:rsid w:val="00D93764"/>
    <w:pPr>
      <w:numPr>
        <w:ilvl w:val="3"/>
      </w:numPr>
      <w:outlineLvl w:val="3"/>
    </w:pPr>
    <w:rPr>
      <w:color w:val="46166B"/>
      <w:sz w:val="20"/>
    </w:rPr>
  </w:style>
  <w:style w:type="paragraph" w:styleId="Heading5">
    <w:name w:val="heading 5"/>
    <w:basedOn w:val="Heading4"/>
    <w:next w:val="AMABodyText"/>
    <w:link w:val="Heading5Char"/>
    <w:qFormat/>
    <w:rsid w:val="006521F8"/>
    <w:pPr>
      <w:numPr>
        <w:ilvl w:val="0"/>
        <w:numId w:val="0"/>
      </w:numPr>
      <w:outlineLvl w:val="4"/>
    </w:pPr>
    <w:rPr>
      <w:i/>
      <w:color w:val="auto"/>
    </w:rPr>
  </w:style>
  <w:style w:type="paragraph" w:styleId="Heading6">
    <w:name w:val="heading 6"/>
    <w:basedOn w:val="Heading1"/>
    <w:next w:val="AMABodyText"/>
    <w:qFormat/>
    <w:rsid w:val="009D3A5D"/>
    <w:pPr>
      <w:numPr>
        <w:ilvl w:val="5"/>
      </w:numPr>
      <w:tabs>
        <w:tab w:val="clear" w:pos="648"/>
        <w:tab w:val="num" w:pos="2520"/>
      </w:tabs>
      <w:outlineLvl w:val="5"/>
    </w:pPr>
  </w:style>
  <w:style w:type="paragraph" w:styleId="Heading7">
    <w:name w:val="heading 7"/>
    <w:basedOn w:val="Heading2"/>
    <w:next w:val="AMABodyText"/>
    <w:qFormat/>
    <w:rsid w:val="009539C1"/>
    <w:pPr>
      <w:numPr>
        <w:ilvl w:val="6"/>
      </w:numPr>
      <w:outlineLvl w:val="6"/>
    </w:pPr>
    <w:rPr>
      <w:szCs w:val="32"/>
    </w:rPr>
  </w:style>
  <w:style w:type="paragraph" w:styleId="Heading8">
    <w:name w:val="heading 8"/>
    <w:basedOn w:val="Heading3"/>
    <w:next w:val="AMABodyText"/>
    <w:qFormat/>
    <w:rsid w:val="009539C1"/>
    <w:pPr>
      <w:numPr>
        <w:ilvl w:val="7"/>
      </w:numPr>
      <w:outlineLvl w:val="7"/>
    </w:pPr>
    <w:rPr>
      <w:szCs w:val="28"/>
    </w:rPr>
  </w:style>
  <w:style w:type="paragraph" w:styleId="Heading9">
    <w:name w:val="heading 9"/>
    <w:basedOn w:val="Heading4"/>
    <w:next w:val="AMABodyText"/>
    <w:qFormat/>
    <w:rsid w:val="009539C1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AMABodyText"/>
    <w:link w:val="HeaderChar"/>
    <w:unhideWhenUsed/>
    <w:rsid w:val="006E74BE"/>
    <w:pPr>
      <w:tabs>
        <w:tab w:val="center" w:pos="4153"/>
      </w:tabs>
      <w:spacing w:after="80"/>
      <w:jc w:val="right"/>
    </w:pPr>
    <w:rPr>
      <w:i/>
      <w:sz w:val="18"/>
    </w:rPr>
  </w:style>
  <w:style w:type="paragraph" w:styleId="Footer">
    <w:name w:val="footer"/>
    <w:basedOn w:val="Header"/>
    <w:unhideWhenUsed/>
    <w:rsid w:val="00AB13BE"/>
    <w:pPr>
      <w:spacing w:after="0"/>
      <w:jc w:val="center"/>
    </w:pPr>
    <w:rPr>
      <w:sz w:val="16"/>
    </w:rPr>
  </w:style>
  <w:style w:type="paragraph" w:styleId="TOC1">
    <w:name w:val="toc 1"/>
    <w:basedOn w:val="Normal"/>
    <w:next w:val="Normal"/>
    <w:autoRedefine/>
    <w:uiPriority w:val="39"/>
    <w:rsid w:val="003A35FA"/>
    <w:pPr>
      <w:tabs>
        <w:tab w:val="right" w:pos="9180"/>
      </w:tabs>
      <w:spacing w:before="200" w:after="40"/>
      <w:ind w:left="432" w:hanging="432"/>
    </w:pPr>
    <w:rPr>
      <w:rFonts w:cs="Arial"/>
      <w:b/>
      <w:noProof/>
      <w:sz w:val="24"/>
    </w:rPr>
  </w:style>
  <w:style w:type="paragraph" w:styleId="TOC2">
    <w:name w:val="toc 2"/>
    <w:basedOn w:val="TOC1"/>
    <w:next w:val="Normal"/>
    <w:uiPriority w:val="39"/>
    <w:rsid w:val="003A35FA"/>
    <w:pPr>
      <w:tabs>
        <w:tab w:val="left" w:pos="1620"/>
      </w:tabs>
      <w:spacing w:before="0" w:after="80"/>
      <w:ind w:left="1260" w:hanging="612"/>
    </w:pPr>
    <w:rPr>
      <w:b w:val="0"/>
    </w:rPr>
  </w:style>
  <w:style w:type="paragraph" w:styleId="TOC6">
    <w:name w:val="toc 6"/>
    <w:basedOn w:val="TOC1"/>
    <w:next w:val="Normal"/>
    <w:autoRedefine/>
    <w:semiHidden/>
    <w:rsid w:val="009539C1"/>
    <w:pPr>
      <w:ind w:left="1890" w:hanging="1890"/>
    </w:pPr>
  </w:style>
  <w:style w:type="paragraph" w:customStyle="1" w:styleId="StyleLeft">
    <w:name w:val="Style Left"/>
    <w:semiHidden/>
    <w:rsid w:val="009539C1"/>
    <w:rPr>
      <w:rFonts w:ascii="Garamond" w:hAnsi="Garamond"/>
      <w:sz w:val="24"/>
    </w:rPr>
  </w:style>
  <w:style w:type="paragraph" w:customStyle="1" w:styleId="AMABodyText">
    <w:name w:val="AMABodyText"/>
    <w:link w:val="AMABodyTextChar"/>
    <w:rsid w:val="00897F0E"/>
    <w:pPr>
      <w:spacing w:after="120" w:line="324" w:lineRule="auto"/>
    </w:pPr>
    <w:rPr>
      <w:rFonts w:ascii="Arial" w:hAnsi="Arial"/>
      <w:szCs w:val="22"/>
    </w:rPr>
  </w:style>
  <w:style w:type="paragraph" w:customStyle="1" w:styleId="AMABullets">
    <w:name w:val="AMABullets"/>
    <w:basedOn w:val="AMABodyText"/>
    <w:rsid w:val="00E146C1"/>
    <w:pPr>
      <w:numPr>
        <w:numId w:val="2"/>
      </w:numPr>
      <w:ind w:left="360"/>
    </w:pPr>
  </w:style>
  <w:style w:type="paragraph" w:customStyle="1" w:styleId="AMABulletsNoBullet">
    <w:name w:val="AMABulletsNoBullet"/>
    <w:basedOn w:val="AMABullets"/>
    <w:rsid w:val="00020BA3"/>
    <w:pPr>
      <w:numPr>
        <w:numId w:val="0"/>
      </w:numPr>
      <w:ind w:left="720"/>
    </w:pPr>
  </w:style>
  <w:style w:type="paragraph" w:customStyle="1" w:styleId="AMABulletsSub">
    <w:name w:val="AMABulletsSub"/>
    <w:basedOn w:val="AMABullets"/>
    <w:rsid w:val="00483E84"/>
    <w:pPr>
      <w:numPr>
        <w:numId w:val="21"/>
      </w:numPr>
      <w:ind w:left="720"/>
    </w:pPr>
  </w:style>
  <w:style w:type="paragraph" w:customStyle="1" w:styleId="AMABulletsSubNoBullet">
    <w:name w:val="AMABulletsSubNoBullet"/>
    <w:basedOn w:val="AMABulletsSub"/>
    <w:rsid w:val="009539C1"/>
    <w:pPr>
      <w:numPr>
        <w:numId w:val="0"/>
      </w:numPr>
      <w:ind w:left="990"/>
    </w:pPr>
  </w:style>
  <w:style w:type="paragraph" w:customStyle="1" w:styleId="AMANumbers">
    <w:name w:val="AMANumbers"/>
    <w:basedOn w:val="AMABodyText"/>
    <w:link w:val="AMANumbersChar"/>
    <w:rsid w:val="000F49DF"/>
    <w:pPr>
      <w:numPr>
        <w:ilvl w:val="1"/>
        <w:numId w:val="7"/>
      </w:numPr>
    </w:pPr>
  </w:style>
  <w:style w:type="paragraph" w:customStyle="1" w:styleId="AMANumbersSub">
    <w:name w:val="AMANumbersSub"/>
    <w:basedOn w:val="AMANumbers"/>
    <w:rsid w:val="004371AB"/>
    <w:pPr>
      <w:numPr>
        <w:ilvl w:val="2"/>
      </w:numPr>
    </w:pPr>
  </w:style>
  <w:style w:type="paragraph" w:customStyle="1" w:styleId="TestStyle">
    <w:name w:val="TestStyle"/>
    <w:semiHidden/>
    <w:rsid w:val="009539C1"/>
    <w:rPr>
      <w:rFonts w:ascii="Comic Sans MS" w:hAnsi="Comic Sans MS"/>
      <w:b/>
      <w:color w:val="FF0000"/>
      <w:sz w:val="32"/>
    </w:rPr>
  </w:style>
  <w:style w:type="paragraph" w:customStyle="1" w:styleId="AMANumbersNoNumber">
    <w:name w:val="AMANumbersNoNumber"/>
    <w:basedOn w:val="AMANumbers"/>
    <w:link w:val="AMANumbersNoNumberChar"/>
    <w:rsid w:val="00537D24"/>
    <w:pPr>
      <w:numPr>
        <w:numId w:val="0"/>
      </w:numPr>
      <w:ind w:left="360"/>
    </w:pPr>
  </w:style>
  <w:style w:type="paragraph" w:customStyle="1" w:styleId="AMANumbersSubNoNumber">
    <w:name w:val="AMANumbersSubNoNumber"/>
    <w:basedOn w:val="AMANumbersSub"/>
    <w:rsid w:val="00714AC0"/>
    <w:pPr>
      <w:numPr>
        <w:ilvl w:val="0"/>
        <w:numId w:val="0"/>
      </w:numPr>
      <w:ind w:left="630"/>
    </w:pPr>
  </w:style>
  <w:style w:type="paragraph" w:customStyle="1" w:styleId="AMATableHeader">
    <w:name w:val="AMATableHeader"/>
    <w:rsid w:val="00DA22AF"/>
    <w:pPr>
      <w:keepNext/>
      <w:spacing w:before="80" w:after="80"/>
    </w:pPr>
    <w:rPr>
      <w:rFonts w:ascii="Tahoma" w:hAnsi="Tahoma"/>
      <w:b/>
      <w:color w:val="FFFFFF" w:themeColor="background1"/>
      <w:szCs w:val="22"/>
    </w:rPr>
  </w:style>
  <w:style w:type="paragraph" w:customStyle="1" w:styleId="AMATableBody">
    <w:name w:val="AMATableBody"/>
    <w:basedOn w:val="AMABodyText"/>
    <w:rsid w:val="00600016"/>
    <w:pPr>
      <w:spacing w:before="40" w:after="40"/>
    </w:pPr>
  </w:style>
  <w:style w:type="character" w:customStyle="1" w:styleId="AMABodyTextChar">
    <w:name w:val="AMABodyText Char"/>
    <w:basedOn w:val="DefaultParagraphFont"/>
    <w:link w:val="AMABodyText"/>
    <w:rsid w:val="0019741F"/>
    <w:rPr>
      <w:rFonts w:ascii="Arial" w:hAnsi="Arial"/>
      <w:szCs w:val="22"/>
    </w:rPr>
  </w:style>
  <w:style w:type="character" w:customStyle="1" w:styleId="AMANumbersChar">
    <w:name w:val="AMANumbers Char"/>
    <w:basedOn w:val="AMABodyTextChar"/>
    <w:link w:val="AMANumbers"/>
    <w:rsid w:val="0019741F"/>
    <w:rPr>
      <w:rFonts w:ascii="Arial" w:hAnsi="Arial"/>
      <w:szCs w:val="22"/>
    </w:rPr>
  </w:style>
  <w:style w:type="character" w:customStyle="1" w:styleId="AMANumbersNoNumberChar">
    <w:name w:val="AMANumbersNoNumber Char"/>
    <w:basedOn w:val="AMANumbersChar"/>
    <w:link w:val="AMANumbersNoNumber"/>
    <w:rsid w:val="0019741F"/>
    <w:rPr>
      <w:rFonts w:ascii="Arial" w:hAnsi="Arial"/>
      <w:szCs w:val="22"/>
    </w:rPr>
  </w:style>
  <w:style w:type="paragraph" w:customStyle="1" w:styleId="AMATableNumbers">
    <w:name w:val="AMATableNumbers"/>
    <w:basedOn w:val="AMANumbers"/>
    <w:rsid w:val="00736099"/>
    <w:pPr>
      <w:numPr>
        <w:numId w:val="9"/>
      </w:numPr>
      <w:spacing w:after="80"/>
    </w:pPr>
  </w:style>
  <w:style w:type="paragraph" w:customStyle="1" w:styleId="AMATableNumbersNoNumber">
    <w:name w:val="AMATableNumbersNoNumber"/>
    <w:basedOn w:val="AMANumbersNoNumber"/>
    <w:link w:val="AMATableNumbersNoNumberChar"/>
    <w:rsid w:val="00684C9C"/>
    <w:pPr>
      <w:spacing w:after="80"/>
    </w:pPr>
  </w:style>
  <w:style w:type="character" w:customStyle="1" w:styleId="AMATableNumbersNoNumberChar">
    <w:name w:val="AMATableNumbersNoNumber Char"/>
    <w:basedOn w:val="AMANumbersNoNumberChar"/>
    <w:link w:val="AMATableNumbersNoNumber"/>
    <w:rsid w:val="0019741F"/>
    <w:rPr>
      <w:rFonts w:ascii="Arial" w:hAnsi="Arial"/>
      <w:szCs w:val="22"/>
    </w:rPr>
  </w:style>
  <w:style w:type="paragraph" w:customStyle="1" w:styleId="AMATableBullets">
    <w:name w:val="AMATableBullets"/>
    <w:basedOn w:val="AMABullets"/>
    <w:rsid w:val="00684C9C"/>
    <w:pPr>
      <w:spacing w:after="80"/>
    </w:pPr>
  </w:style>
  <w:style w:type="paragraph" w:customStyle="1" w:styleId="AMATableBulletsNoBullet">
    <w:name w:val="AMATableBulletsNoBullet"/>
    <w:basedOn w:val="AMABulletsNoBullet"/>
    <w:rsid w:val="00736099"/>
    <w:pPr>
      <w:spacing w:after="80"/>
    </w:pPr>
  </w:style>
  <w:style w:type="table" w:customStyle="1" w:styleId="PLSTableCenter">
    <w:name w:val="PLSTableCenter"/>
    <w:basedOn w:val="TableNormal"/>
    <w:rsid w:val="001967DD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pPr>
        <w:wordWrap/>
        <w:jc w:val="center"/>
      </w:pPr>
      <w:tblPr/>
      <w:tcPr>
        <w:shd w:val="clear" w:color="auto" w:fill="46166B"/>
      </w:tcPr>
    </w:tblStylePr>
  </w:style>
  <w:style w:type="paragraph" w:styleId="TOC3">
    <w:name w:val="toc 3"/>
    <w:basedOn w:val="TOC2"/>
    <w:next w:val="Normal"/>
    <w:autoRedefine/>
    <w:uiPriority w:val="39"/>
    <w:rsid w:val="003A35FA"/>
    <w:pPr>
      <w:tabs>
        <w:tab w:val="clear" w:pos="1620"/>
        <w:tab w:val="left" w:pos="2340"/>
      </w:tabs>
      <w:ind w:left="1620" w:hanging="720"/>
    </w:pPr>
    <w:rPr>
      <w:sz w:val="22"/>
    </w:rPr>
  </w:style>
  <w:style w:type="paragraph" w:styleId="TOC4">
    <w:name w:val="toc 4"/>
    <w:basedOn w:val="TOC3"/>
    <w:next w:val="Normal"/>
    <w:autoRedefine/>
    <w:uiPriority w:val="39"/>
    <w:semiHidden/>
    <w:rsid w:val="009539C1"/>
    <w:pPr>
      <w:ind w:left="2340" w:hanging="1260"/>
    </w:pPr>
    <w:rPr>
      <w:i/>
    </w:rPr>
  </w:style>
  <w:style w:type="paragraph" w:styleId="TOC7">
    <w:name w:val="toc 7"/>
    <w:basedOn w:val="TOC2"/>
    <w:next w:val="Normal"/>
    <w:autoRedefine/>
    <w:semiHidden/>
    <w:rsid w:val="009539C1"/>
  </w:style>
  <w:style w:type="paragraph" w:styleId="TOC8">
    <w:name w:val="toc 8"/>
    <w:basedOn w:val="TOC3"/>
    <w:next w:val="Normal"/>
    <w:autoRedefine/>
    <w:semiHidden/>
    <w:rsid w:val="009539C1"/>
  </w:style>
  <w:style w:type="paragraph" w:styleId="TOC5">
    <w:name w:val="toc 5"/>
    <w:basedOn w:val="TOC4"/>
    <w:next w:val="Normal"/>
    <w:autoRedefine/>
    <w:semiHidden/>
    <w:rsid w:val="009539C1"/>
    <w:pPr>
      <w:ind w:left="2610" w:hanging="1170"/>
    </w:pPr>
  </w:style>
  <w:style w:type="paragraph" w:styleId="TOC9">
    <w:name w:val="toc 9"/>
    <w:basedOn w:val="TOC4"/>
    <w:next w:val="Normal"/>
    <w:autoRedefine/>
    <w:semiHidden/>
    <w:rsid w:val="009539C1"/>
  </w:style>
  <w:style w:type="paragraph" w:customStyle="1" w:styleId="AMATOCTitle">
    <w:name w:val="AMATOCTitle"/>
    <w:basedOn w:val="Heading1"/>
    <w:rsid w:val="009539C1"/>
    <w:pPr>
      <w:numPr>
        <w:numId w:val="0"/>
      </w:numPr>
      <w:jc w:val="center"/>
    </w:pPr>
  </w:style>
  <w:style w:type="paragraph" w:customStyle="1" w:styleId="AMAIXTitle">
    <w:name w:val="AMAIXTitle"/>
    <w:basedOn w:val="AMATOCTitle"/>
    <w:rsid w:val="009539C1"/>
  </w:style>
  <w:style w:type="character" w:customStyle="1" w:styleId="PLSCharEmphasis">
    <w:name w:val="PLSCharEmphasis"/>
    <w:semiHidden/>
    <w:rsid w:val="009539C1"/>
    <w:rPr>
      <w:i/>
    </w:rPr>
  </w:style>
  <w:style w:type="character" w:customStyle="1" w:styleId="AMACharStrong">
    <w:name w:val="AMACharStrong"/>
    <w:rsid w:val="009539C1"/>
    <w:rPr>
      <w:b/>
    </w:rPr>
  </w:style>
  <w:style w:type="character" w:customStyle="1" w:styleId="AMACharCode">
    <w:name w:val="AMACharCode"/>
    <w:rsid w:val="009539C1"/>
    <w:rPr>
      <w:rFonts w:ascii="Courier New" w:hAnsi="Courier New"/>
      <w:sz w:val="20"/>
    </w:rPr>
  </w:style>
  <w:style w:type="paragraph" w:customStyle="1" w:styleId="AMACode">
    <w:name w:val="AMACode"/>
    <w:basedOn w:val="AMABodyText"/>
    <w:rsid w:val="00A336CC"/>
    <w:pPr>
      <w:suppressAutoHyphens/>
      <w:spacing w:after="0" w:line="240" w:lineRule="auto"/>
    </w:pPr>
    <w:rPr>
      <w:rFonts w:ascii="Courier New" w:hAnsi="Courier New"/>
    </w:rPr>
  </w:style>
  <w:style w:type="paragraph" w:customStyle="1" w:styleId="AMAOneStepProcedure">
    <w:name w:val="AMAOneStepProcedure"/>
    <w:basedOn w:val="AMABodyText"/>
    <w:next w:val="AMABodyText"/>
    <w:rsid w:val="00D93764"/>
    <w:pPr>
      <w:numPr>
        <w:numId w:val="3"/>
      </w:numPr>
    </w:pPr>
  </w:style>
  <w:style w:type="character" w:customStyle="1" w:styleId="PLSCharStrongEmphasis">
    <w:name w:val="PLSCharStrongEmphasis"/>
    <w:semiHidden/>
    <w:rsid w:val="009539C1"/>
    <w:rPr>
      <w:b/>
      <w:i/>
    </w:rPr>
  </w:style>
  <w:style w:type="character" w:styleId="Hyperlink">
    <w:name w:val="Hyperlink"/>
    <w:basedOn w:val="DefaultParagraphFont"/>
    <w:uiPriority w:val="99"/>
    <w:rsid w:val="009539C1"/>
    <w:rPr>
      <w:color w:val="0000FF"/>
      <w:u w:val="single"/>
    </w:rPr>
  </w:style>
  <w:style w:type="character" w:styleId="PageNumber">
    <w:name w:val="page number"/>
    <w:basedOn w:val="DefaultParagraphFont"/>
    <w:semiHidden/>
    <w:rsid w:val="00ED4CA2"/>
    <w:rPr>
      <w:sz w:val="16"/>
    </w:rPr>
  </w:style>
  <w:style w:type="paragraph" w:customStyle="1" w:styleId="AMAHidden">
    <w:name w:val="AMAHidden"/>
    <w:rsid w:val="00BB3CD6"/>
    <w:pPr>
      <w:widowControl w:val="0"/>
      <w:tabs>
        <w:tab w:val="left" w:pos="2070"/>
        <w:tab w:val="left" w:pos="8460"/>
      </w:tabs>
    </w:pPr>
    <w:rPr>
      <w:vanish/>
      <w:color w:val="FF0000"/>
      <w:sz w:val="22"/>
      <w:szCs w:val="22"/>
    </w:rPr>
  </w:style>
  <w:style w:type="paragraph" w:customStyle="1" w:styleId="AMASpacer">
    <w:name w:val="AMA_Spacer"/>
    <w:basedOn w:val="AMABodyText"/>
    <w:next w:val="AMABodyText"/>
    <w:rsid w:val="00201946"/>
    <w:pPr>
      <w:spacing w:after="0" w:line="120" w:lineRule="auto"/>
    </w:pPr>
    <w:rPr>
      <w:rFonts w:cs="Arial"/>
      <w:color w:val="339966"/>
      <w:szCs w:val="16"/>
    </w:rPr>
  </w:style>
  <w:style w:type="table" w:styleId="TableGrid">
    <w:name w:val="Table Grid"/>
    <w:basedOn w:val="TableNormal"/>
    <w:uiPriority w:val="59"/>
    <w:rsid w:val="00C25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ACopyright">
    <w:name w:val="AMACopyright"/>
    <w:basedOn w:val="Normal"/>
    <w:rsid w:val="00294046"/>
    <w:pPr>
      <w:spacing w:after="80"/>
    </w:pPr>
    <w:rPr>
      <w:rFonts w:eastAsia="Calibri" w:cs="Arial"/>
      <w:sz w:val="18"/>
      <w:szCs w:val="18"/>
    </w:rPr>
  </w:style>
  <w:style w:type="paragraph" w:customStyle="1" w:styleId="AMACaution">
    <w:name w:val="AMACaution"/>
    <w:basedOn w:val="AMABodyText"/>
    <w:next w:val="AMABodyText"/>
    <w:rsid w:val="00D93764"/>
    <w:pPr>
      <w:numPr>
        <w:numId w:val="13"/>
      </w:numPr>
      <w:pBdr>
        <w:top w:val="single" w:sz="12" w:space="4" w:color="auto"/>
        <w:bottom w:val="single" w:sz="12" w:space="1" w:color="auto"/>
      </w:pBdr>
      <w:shd w:val="clear" w:color="auto" w:fill="D9D9D9" w:themeFill="background1" w:themeFillShade="D9"/>
      <w:tabs>
        <w:tab w:val="clear" w:pos="187"/>
        <w:tab w:val="num" w:pos="360"/>
      </w:tabs>
      <w:ind w:left="360" w:hanging="360"/>
    </w:pPr>
  </w:style>
  <w:style w:type="paragraph" w:customStyle="1" w:styleId="HeadingInline">
    <w:name w:val="HeadingInline"/>
    <w:basedOn w:val="Heading3"/>
    <w:rsid w:val="00D25221"/>
    <w:pPr>
      <w:numPr>
        <w:ilvl w:val="0"/>
        <w:numId w:val="0"/>
      </w:numPr>
      <w:spacing w:before="240"/>
    </w:pPr>
    <w:rPr>
      <w:b w:val="0"/>
    </w:rPr>
  </w:style>
  <w:style w:type="paragraph" w:customStyle="1" w:styleId="AMANote">
    <w:name w:val="AMANote"/>
    <w:basedOn w:val="AMABodyText"/>
    <w:rsid w:val="00820D1C"/>
    <w:pPr>
      <w:numPr>
        <w:numId w:val="4"/>
      </w:numPr>
      <w:pBdr>
        <w:top w:val="single" w:sz="12" w:space="1" w:color="auto"/>
        <w:bottom w:val="single" w:sz="12" w:space="1" w:color="auto"/>
      </w:pBdr>
      <w:shd w:val="clear" w:color="auto" w:fill="F3F3F3"/>
      <w:tabs>
        <w:tab w:val="clear" w:pos="180"/>
        <w:tab w:val="num" w:pos="720"/>
      </w:tabs>
      <w:ind w:left="720" w:hanging="720"/>
    </w:pPr>
  </w:style>
  <w:style w:type="paragraph" w:customStyle="1" w:styleId="AMABestPractice">
    <w:name w:val="AMABestPractice"/>
    <w:basedOn w:val="AMABodyText"/>
    <w:next w:val="AMABodyText"/>
    <w:rsid w:val="000342A1"/>
    <w:pPr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F3F3F3"/>
      <w:tabs>
        <w:tab w:val="clear" w:pos="360"/>
        <w:tab w:val="num" w:pos="1440"/>
      </w:tabs>
      <w:ind w:left="1440" w:hanging="1440"/>
    </w:pPr>
  </w:style>
  <w:style w:type="paragraph" w:customStyle="1" w:styleId="AMAExample">
    <w:name w:val="AMAExample"/>
    <w:basedOn w:val="AMABodyText"/>
    <w:rsid w:val="000342A1"/>
    <w:pPr>
      <w:numPr>
        <w:numId w:val="6"/>
      </w:numPr>
      <w:pBdr>
        <w:top w:val="dashed" w:sz="8" w:space="1" w:color="auto"/>
        <w:bottom w:val="dashed" w:sz="8" w:space="1" w:color="auto"/>
      </w:pBdr>
      <w:shd w:val="clear" w:color="auto" w:fill="F3F3F3"/>
      <w:tabs>
        <w:tab w:val="clear" w:pos="360"/>
        <w:tab w:val="num" w:pos="1080"/>
      </w:tabs>
      <w:ind w:left="1080" w:hanging="1080"/>
    </w:pPr>
  </w:style>
  <w:style w:type="paragraph" w:customStyle="1" w:styleId="AMANoteIndented">
    <w:name w:val="AMANoteIndented"/>
    <w:basedOn w:val="AMANote"/>
    <w:rsid w:val="00820D1C"/>
    <w:pPr>
      <w:tabs>
        <w:tab w:val="clear" w:pos="720"/>
        <w:tab w:val="left" w:pos="1080"/>
      </w:tabs>
      <w:ind w:left="1080"/>
    </w:pPr>
  </w:style>
  <w:style w:type="paragraph" w:customStyle="1" w:styleId="AMACautionIndented">
    <w:name w:val="AMACautionIndented"/>
    <w:basedOn w:val="AMACaution"/>
    <w:next w:val="AMABodyText"/>
    <w:rsid w:val="00E25250"/>
    <w:pPr>
      <w:tabs>
        <w:tab w:val="clear" w:pos="360"/>
        <w:tab w:val="num" w:pos="720"/>
      </w:tabs>
      <w:ind w:firstLine="0"/>
    </w:pPr>
  </w:style>
  <w:style w:type="paragraph" w:customStyle="1" w:styleId="AMABestPracticeIndented">
    <w:name w:val="AMABestPracticeIndented"/>
    <w:basedOn w:val="AMABestPractice"/>
    <w:next w:val="AMABodyText"/>
    <w:rsid w:val="00650CC1"/>
    <w:pPr>
      <w:tabs>
        <w:tab w:val="clear" w:pos="1440"/>
        <w:tab w:val="num" w:pos="1800"/>
      </w:tabs>
      <w:ind w:left="1800"/>
    </w:pPr>
  </w:style>
  <w:style w:type="paragraph" w:customStyle="1" w:styleId="AMAExampleIndented">
    <w:name w:val="AMAExampleIndented"/>
    <w:basedOn w:val="AMAExample"/>
    <w:next w:val="AMABodyText"/>
    <w:rsid w:val="00820D1C"/>
    <w:pPr>
      <w:tabs>
        <w:tab w:val="left" w:pos="1440"/>
      </w:tabs>
      <w:ind w:left="1440"/>
    </w:pPr>
  </w:style>
  <w:style w:type="paragraph" w:customStyle="1" w:styleId="AMATableNote">
    <w:name w:val="AMATableNote"/>
    <w:basedOn w:val="AMANote"/>
    <w:next w:val="AMATableBody"/>
    <w:rsid w:val="00CB5D64"/>
    <w:pPr>
      <w:tabs>
        <w:tab w:val="clear" w:pos="720"/>
        <w:tab w:val="num" w:pos="630"/>
      </w:tabs>
      <w:ind w:left="630" w:hanging="630"/>
    </w:pPr>
  </w:style>
  <w:style w:type="paragraph" w:customStyle="1" w:styleId="AMATableCaution">
    <w:name w:val="AMATableCaution"/>
    <w:basedOn w:val="AMACaution"/>
    <w:next w:val="AMATableBody"/>
    <w:rsid w:val="00A92D7C"/>
    <w:pPr>
      <w:tabs>
        <w:tab w:val="num" w:pos="1260"/>
      </w:tabs>
      <w:ind w:left="1260" w:hanging="1260"/>
    </w:pPr>
  </w:style>
  <w:style w:type="paragraph" w:customStyle="1" w:styleId="AMATableExample">
    <w:name w:val="AMATableExample"/>
    <w:basedOn w:val="AMAExample"/>
    <w:next w:val="AMATableBody"/>
    <w:rsid w:val="00CB5D64"/>
    <w:pPr>
      <w:tabs>
        <w:tab w:val="num" w:pos="990"/>
      </w:tabs>
      <w:ind w:left="990" w:hanging="990"/>
    </w:pPr>
  </w:style>
  <w:style w:type="paragraph" w:customStyle="1" w:styleId="AMATableBestPractice">
    <w:name w:val="AMATableBestPractice"/>
    <w:basedOn w:val="AMABestPractice"/>
    <w:next w:val="AMATableBody"/>
    <w:rsid w:val="00CB5D64"/>
    <w:pPr>
      <w:tabs>
        <w:tab w:val="clear" w:pos="1440"/>
        <w:tab w:val="num" w:pos="1350"/>
      </w:tabs>
      <w:ind w:left="1350" w:hanging="1350"/>
    </w:pPr>
  </w:style>
  <w:style w:type="paragraph" w:styleId="BalloonText">
    <w:name w:val="Balloon Text"/>
    <w:basedOn w:val="Normal"/>
    <w:link w:val="BalloonTextChar"/>
    <w:semiHidden/>
    <w:rsid w:val="0000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14FE7"/>
    <w:rPr>
      <w:rFonts w:ascii="Tahoma" w:hAnsi="Tahoma" w:cs="Tahoma"/>
      <w:color w:val="FF0000"/>
      <w:sz w:val="16"/>
      <w:szCs w:val="16"/>
    </w:rPr>
  </w:style>
  <w:style w:type="paragraph" w:customStyle="1" w:styleId="AMAListStarter">
    <w:name w:val="AMAListStarter"/>
    <w:basedOn w:val="AMAHidden"/>
    <w:next w:val="AMANumbers"/>
    <w:qFormat/>
    <w:rsid w:val="000F49DF"/>
    <w:pPr>
      <w:numPr>
        <w:numId w:val="7"/>
      </w:numPr>
    </w:pPr>
    <w:rPr>
      <w:b/>
    </w:rPr>
  </w:style>
  <w:style w:type="numbering" w:customStyle="1" w:styleId="PLSListStyle01">
    <w:name w:val="PLSListStyle01"/>
    <w:uiPriority w:val="99"/>
    <w:rsid w:val="00537D24"/>
  </w:style>
  <w:style w:type="numbering" w:customStyle="1" w:styleId="PLSListStyle1">
    <w:name w:val="PLSListStyle1"/>
    <w:uiPriority w:val="99"/>
    <w:rsid w:val="000F49DF"/>
    <w:pPr>
      <w:numPr>
        <w:numId w:val="7"/>
      </w:numPr>
    </w:pPr>
  </w:style>
  <w:style w:type="numbering" w:customStyle="1" w:styleId="PLSListStyle2-Tables">
    <w:name w:val="PLSListStyle2-Tables"/>
    <w:uiPriority w:val="99"/>
    <w:rsid w:val="00736099"/>
    <w:pPr>
      <w:numPr>
        <w:numId w:val="8"/>
      </w:numPr>
    </w:pPr>
  </w:style>
  <w:style w:type="paragraph" w:customStyle="1" w:styleId="AMATableListStarter">
    <w:name w:val="AMATableListStarter"/>
    <w:qFormat/>
    <w:rsid w:val="00736099"/>
    <w:pPr>
      <w:numPr>
        <w:numId w:val="9"/>
      </w:numPr>
    </w:pPr>
    <w:rPr>
      <w:b/>
      <w:vanish/>
      <w:color w:val="FF0000"/>
      <w:sz w:val="22"/>
      <w:szCs w:val="22"/>
    </w:rPr>
  </w:style>
  <w:style w:type="paragraph" w:customStyle="1" w:styleId="AMARevisionNumber">
    <w:name w:val="AMARevisionNumber"/>
    <w:basedOn w:val="AMABodyText"/>
    <w:unhideWhenUsed/>
    <w:qFormat/>
    <w:rsid w:val="00587195"/>
    <w:pPr>
      <w:pBdr>
        <w:top w:val="single" w:sz="6" w:space="1" w:color="46166B"/>
      </w:pBdr>
    </w:pPr>
    <w:rPr>
      <w:i/>
      <w:sz w:val="16"/>
      <w:szCs w:val="18"/>
    </w:rPr>
  </w:style>
  <w:style w:type="character" w:styleId="CommentReference">
    <w:name w:val="annotation reference"/>
    <w:basedOn w:val="DefaultParagraphFont"/>
    <w:rsid w:val="008D38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385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14FE7"/>
    <w:rPr>
      <w:rFonts w:ascii="Comic Sans MS" w:hAnsi="Comic Sans MS"/>
      <w:color w:val="FF000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D3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14FE7"/>
    <w:rPr>
      <w:rFonts w:ascii="Comic Sans MS" w:hAnsi="Comic Sans MS"/>
      <w:b/>
      <w:bCs/>
      <w:color w:val="FF0000"/>
    </w:rPr>
  </w:style>
  <w:style w:type="paragraph" w:styleId="ListParagraph">
    <w:name w:val="List Paragraph"/>
    <w:basedOn w:val="Normal"/>
    <w:uiPriority w:val="34"/>
    <w:qFormat/>
    <w:rsid w:val="0045362C"/>
    <w:pPr>
      <w:ind w:left="720"/>
      <w:contextualSpacing/>
    </w:pPr>
  </w:style>
  <w:style w:type="paragraph" w:customStyle="1" w:styleId="CoverTitle">
    <w:name w:val="Cover Title"/>
    <w:basedOn w:val="Normal"/>
    <w:semiHidden/>
    <w:unhideWhenUsed/>
    <w:qFormat/>
    <w:rsid w:val="000F197C"/>
    <w:pPr>
      <w:spacing w:line="276" w:lineRule="auto"/>
    </w:pPr>
    <w:rPr>
      <w:rFonts w:eastAsia="Calibri" w:cs="Arial"/>
      <w:color w:val="FFFFFF"/>
      <w:sz w:val="40"/>
      <w:szCs w:val="22"/>
      <w:lang w:val="en-GB"/>
    </w:rPr>
  </w:style>
  <w:style w:type="paragraph" w:customStyle="1" w:styleId="CoverSubtitle">
    <w:name w:val="Cover Subtitle"/>
    <w:unhideWhenUsed/>
    <w:qFormat/>
    <w:rsid w:val="000F197C"/>
    <w:pPr>
      <w:spacing w:line="360" w:lineRule="auto"/>
    </w:pPr>
    <w:rPr>
      <w:rFonts w:ascii="Arial" w:eastAsia="Calibri" w:hAnsi="Arial" w:cs="Arial"/>
      <w:sz w:val="28"/>
      <w:szCs w:val="24"/>
    </w:rPr>
  </w:style>
  <w:style w:type="paragraph" w:customStyle="1" w:styleId="CoverBody">
    <w:name w:val="Cover Body"/>
    <w:basedOn w:val="Normal"/>
    <w:semiHidden/>
    <w:unhideWhenUsed/>
    <w:qFormat/>
    <w:rsid w:val="00BB3CD6"/>
    <w:pPr>
      <w:widowControl w:val="0"/>
      <w:spacing w:line="271" w:lineRule="auto"/>
    </w:pPr>
    <w:rPr>
      <w:rFonts w:eastAsia="Calibri" w:cs="Arial"/>
      <w:szCs w:val="22"/>
      <w:lang w:val="en-GB"/>
    </w:rPr>
  </w:style>
  <w:style w:type="table" w:customStyle="1" w:styleId="PLSTableLeft">
    <w:name w:val="PLSTableLeft"/>
    <w:basedOn w:val="PLSTableCenter"/>
    <w:uiPriority w:val="99"/>
    <w:rsid w:val="001967DD"/>
    <w:pPr>
      <w:jc w:val="left"/>
    </w:pPr>
    <w:tblPr>
      <w:tblStyleRowBandSize w:val="1"/>
    </w:tblPr>
    <w:tblStylePr w:type="firstRow">
      <w:pPr>
        <w:wordWrap/>
        <w:jc w:val="left"/>
      </w:pPr>
      <w:tblPr/>
      <w:tcPr>
        <w:shd w:val="clear" w:color="auto" w:fill="46166B"/>
      </w:tcPr>
    </w:tblStylePr>
  </w:style>
  <w:style w:type="paragraph" w:customStyle="1" w:styleId="AMACaptionNoNumber">
    <w:name w:val="AMACaptionNoNumber"/>
    <w:qFormat/>
    <w:rsid w:val="00FC58B6"/>
    <w:rPr>
      <w:rFonts w:ascii="Arial" w:hAnsi="Arial"/>
      <w:i/>
      <w:sz w:val="18"/>
      <w:szCs w:val="22"/>
    </w:rPr>
  </w:style>
  <w:style w:type="paragraph" w:customStyle="1" w:styleId="AMACaptionFigure">
    <w:name w:val="AMACaptionFigure"/>
    <w:next w:val="AMABodyText"/>
    <w:qFormat/>
    <w:rsid w:val="007661C5"/>
    <w:pPr>
      <w:numPr>
        <w:numId w:val="10"/>
      </w:numPr>
      <w:ind w:left="900" w:hanging="900"/>
    </w:pPr>
    <w:rPr>
      <w:rFonts w:ascii="Arial" w:hAnsi="Arial"/>
      <w:i/>
      <w:sz w:val="18"/>
      <w:szCs w:val="22"/>
    </w:rPr>
  </w:style>
  <w:style w:type="paragraph" w:customStyle="1" w:styleId="AMACaptionTable">
    <w:name w:val="AMACaptionTable"/>
    <w:basedOn w:val="AMABodyText"/>
    <w:next w:val="AMABodyText"/>
    <w:qFormat/>
    <w:rsid w:val="007661C5"/>
    <w:pPr>
      <w:numPr>
        <w:numId w:val="11"/>
      </w:numPr>
      <w:spacing w:after="0" w:line="240" w:lineRule="auto"/>
      <w:ind w:left="907" w:hanging="907"/>
    </w:pPr>
    <w:rPr>
      <w:i/>
      <w:sz w:val="18"/>
    </w:rPr>
  </w:style>
  <w:style w:type="character" w:customStyle="1" w:styleId="HeaderChar">
    <w:name w:val="Header Char"/>
    <w:basedOn w:val="DefaultParagraphFont"/>
    <w:link w:val="Header"/>
    <w:rsid w:val="00FB7439"/>
    <w:rPr>
      <w:rFonts w:ascii="Arial" w:hAnsi="Arial"/>
      <w:i/>
      <w:sz w:val="18"/>
      <w:szCs w:val="22"/>
    </w:rPr>
  </w:style>
  <w:style w:type="paragraph" w:customStyle="1" w:styleId="PLSCopyrightSmall">
    <w:name w:val="PLSCopyrightSmall"/>
    <w:basedOn w:val="Normal"/>
    <w:semiHidden/>
    <w:qFormat/>
    <w:rsid w:val="008A425C"/>
    <w:rPr>
      <w:sz w:val="14"/>
      <w:szCs w:val="22"/>
    </w:rPr>
  </w:style>
  <w:style w:type="paragraph" w:styleId="BodyText">
    <w:name w:val="Body Text"/>
    <w:basedOn w:val="Normal"/>
    <w:link w:val="BodyTextChar"/>
    <w:uiPriority w:val="1"/>
    <w:qFormat/>
    <w:rsid w:val="005317E6"/>
    <w:pPr>
      <w:spacing w:before="120" w:after="120" w:line="288" w:lineRule="auto"/>
    </w:pPr>
    <w:rPr>
      <w:rFonts w:ascii="Calibri" w:eastAsiaTheme="minorEastAsia" w:hAnsi="Calibri" w:cstheme="minorBidi"/>
      <w:sz w:val="24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317E6"/>
    <w:rPr>
      <w:rFonts w:ascii="Calibri" w:eastAsiaTheme="minorEastAsia" w:hAnsi="Calibri" w:cstheme="minorBidi"/>
      <w:sz w:val="24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1A7254"/>
    <w:pPr>
      <w:keepLines/>
      <w:ind w:left="360" w:hanging="360"/>
    </w:pPr>
    <w:rPr>
      <w:rFonts w:eastAsiaTheme="minorEastAsia" w:cs="Arial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A7254"/>
    <w:rPr>
      <w:rFonts w:ascii="Arial" w:eastAsiaTheme="minorEastAsia" w:hAnsi="Arial" w:cs="Arial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5317E6"/>
    <w:rPr>
      <w:vertAlign w:val="superscript"/>
    </w:rPr>
  </w:style>
  <w:style w:type="character" w:customStyle="1" w:styleId="inline-comment-marker">
    <w:name w:val="inline-comment-marker"/>
    <w:basedOn w:val="DefaultParagraphFont"/>
    <w:rsid w:val="005317E6"/>
  </w:style>
  <w:style w:type="paragraph" w:customStyle="1" w:styleId="Appendix1">
    <w:name w:val="Appendix 1"/>
    <w:basedOn w:val="Heading1"/>
    <w:next w:val="Normal"/>
    <w:qFormat/>
    <w:rsid w:val="005317E6"/>
    <w:pPr>
      <w:keepLines/>
      <w:pageBreakBefore/>
      <w:numPr>
        <w:numId w:val="14"/>
      </w:numPr>
      <w:pBdr>
        <w:bottom w:val="single" w:sz="4" w:space="1" w:color="595959" w:themeColor="text1" w:themeTint="A6"/>
      </w:pBdr>
      <w:spacing w:after="160" w:line="259" w:lineRule="auto"/>
    </w:pPr>
    <w:rPr>
      <w:rFonts w:ascii="Trebuchet MS" w:hAnsi="Trebuchet MS" w:cs="Arial"/>
      <w:b w:val="0"/>
      <w:bCs/>
      <w:color w:val="1F2B7C"/>
      <w:kern w:val="32"/>
      <w:sz w:val="36"/>
      <w:szCs w:val="32"/>
      <w:lang w:eastAsia="da-DK"/>
    </w:rPr>
  </w:style>
  <w:style w:type="paragraph" w:customStyle="1" w:styleId="Appendix2">
    <w:name w:val="Appendix 2"/>
    <w:basedOn w:val="Heading2"/>
    <w:next w:val="Normal"/>
    <w:qFormat/>
    <w:rsid w:val="005317E6"/>
    <w:pPr>
      <w:numPr>
        <w:numId w:val="14"/>
      </w:numPr>
      <w:spacing w:before="300" w:after="60" w:line="300" w:lineRule="atLeast"/>
    </w:pPr>
    <w:rPr>
      <w:rFonts w:ascii="Trebuchet MS" w:hAnsi="Trebuchet MS" w:cs="Arial"/>
      <w:bCs/>
      <w:iCs/>
      <w:kern w:val="0"/>
      <w:sz w:val="30"/>
      <w:szCs w:val="28"/>
      <w:lang w:eastAsia="da-DK"/>
    </w:rPr>
  </w:style>
  <w:style w:type="table" w:customStyle="1" w:styleId="TableGrid1">
    <w:name w:val="Table Grid1"/>
    <w:basedOn w:val="TableNormal"/>
    <w:next w:val="TableGrid"/>
    <w:uiPriority w:val="59"/>
    <w:rsid w:val="005317E6"/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97E99"/>
    <w:rPr>
      <w:rFonts w:ascii="Arial Bold" w:hAnsi="Arial Bold"/>
      <w:i/>
      <w:kern w:val="28"/>
      <w:szCs w:val="36"/>
    </w:rPr>
  </w:style>
  <w:style w:type="character" w:customStyle="1" w:styleId="exp-operators">
    <w:name w:val="exp-operators"/>
    <w:basedOn w:val="DefaultParagraphFont"/>
    <w:rsid w:val="00D97E99"/>
  </w:style>
  <w:style w:type="character" w:customStyle="1" w:styleId="exp-pipes">
    <w:name w:val="exp-pipes"/>
    <w:basedOn w:val="DefaultParagraphFont"/>
    <w:rsid w:val="00D97E99"/>
  </w:style>
  <w:style w:type="character" w:customStyle="1" w:styleId="exp-term">
    <w:name w:val="exp-term"/>
    <w:basedOn w:val="DefaultParagraphFont"/>
    <w:rsid w:val="00D97E99"/>
  </w:style>
  <w:style w:type="character" w:customStyle="1" w:styleId="exp-brackets">
    <w:name w:val="exp-brackets"/>
    <w:basedOn w:val="DefaultParagraphFont"/>
    <w:rsid w:val="00601A7F"/>
  </w:style>
  <w:style w:type="paragraph" w:styleId="ListBullet">
    <w:name w:val="List Bullet"/>
    <w:basedOn w:val="ListParagraph"/>
    <w:uiPriority w:val="99"/>
    <w:unhideWhenUsed/>
    <w:rsid w:val="001911CE"/>
    <w:pPr>
      <w:numPr>
        <w:numId w:val="15"/>
      </w:numPr>
      <w:spacing w:after="120" w:line="264" w:lineRule="auto"/>
      <w:contextualSpacing w:val="0"/>
    </w:pPr>
    <w:rPr>
      <w:rFonts w:asciiTheme="minorHAnsi" w:eastAsia="Helvetica" w:hAnsiTheme="minorHAnsi" w:cs="Helvetica"/>
      <w:sz w:val="24"/>
    </w:rPr>
  </w:style>
  <w:style w:type="paragraph" w:customStyle="1" w:styleId="NoteLevel11">
    <w:name w:val="Note Level 11"/>
    <w:basedOn w:val="Normal"/>
    <w:uiPriority w:val="99"/>
    <w:unhideWhenUsed/>
    <w:rsid w:val="0044643F"/>
    <w:pPr>
      <w:keepNext/>
      <w:numPr>
        <w:numId w:val="16"/>
      </w:numPr>
      <w:contextualSpacing/>
      <w:outlineLvl w:val="0"/>
    </w:pPr>
    <w:rPr>
      <w:rFonts w:ascii="Verdana" w:eastAsiaTheme="minorEastAsia" w:hAnsi="Verdana" w:cstheme="minorBidi"/>
      <w:sz w:val="24"/>
      <w:szCs w:val="22"/>
    </w:rPr>
  </w:style>
  <w:style w:type="paragraph" w:customStyle="1" w:styleId="AMABulletsSubSub">
    <w:name w:val="AMABulletsSubSub"/>
    <w:basedOn w:val="AMABulletsSub"/>
    <w:next w:val="AMABodyText"/>
    <w:qFormat/>
    <w:rsid w:val="00E515BE"/>
    <w:pPr>
      <w:numPr>
        <w:numId w:val="17"/>
      </w:numPr>
    </w:pPr>
  </w:style>
  <w:style w:type="paragraph" w:styleId="Revision">
    <w:name w:val="Revision"/>
    <w:hidden/>
    <w:uiPriority w:val="99"/>
    <w:semiHidden/>
    <w:rsid w:val="00666903"/>
    <w:rPr>
      <w:rFonts w:ascii="Comic Sans MS" w:hAnsi="Comic Sans MS"/>
      <w:color w:val="FF0000"/>
      <w:sz w:val="28"/>
      <w:szCs w:val="24"/>
    </w:rPr>
  </w:style>
  <w:style w:type="character" w:styleId="FollowedHyperlink">
    <w:name w:val="FollowedHyperlink"/>
    <w:basedOn w:val="DefaultParagraphFont"/>
    <w:semiHidden/>
    <w:rsid w:val="00A808D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01B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A13B2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semiHidden/>
    <w:unhideWhenUsed/>
    <w:rsid w:val="00D30CA7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30CA7"/>
    <w:rPr>
      <w:rFonts w:ascii="Arial" w:hAnsi="Arial"/>
    </w:rPr>
  </w:style>
  <w:style w:type="character" w:styleId="EndnoteReference">
    <w:name w:val="endnote reference"/>
    <w:basedOn w:val="DefaultParagraphFont"/>
    <w:semiHidden/>
    <w:unhideWhenUsed/>
    <w:rsid w:val="00D30C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1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4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448FD-FD32-411D-A69B-0BF9A5710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Gravity Project FHIR IG Editorial Guide</vt:lpstr>
    </vt:vector>
  </TitlesOfParts>
  <Company>AMA</Company>
  <LinksUpToDate>false</LinksUpToDate>
  <CharactersWithSpaces>12448</CharactersWithSpaces>
  <SharedDoc>false</SharedDoc>
  <HLinks>
    <vt:vector size="210" baseType="variant">
      <vt:variant>
        <vt:i4>1769520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_Toc235335499</vt:lpwstr>
      </vt:variant>
      <vt:variant>
        <vt:i4>1769520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_Toc235335498</vt:lpwstr>
      </vt:variant>
      <vt:variant>
        <vt:i4>1769520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_Toc235335497</vt:lpwstr>
      </vt:variant>
      <vt:variant>
        <vt:i4>1769520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_Toc235335496</vt:lpwstr>
      </vt:variant>
      <vt:variant>
        <vt:i4>1769520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_Toc235335495</vt:lpwstr>
      </vt:variant>
      <vt:variant>
        <vt:i4>1769520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_Toc235335494</vt:lpwstr>
      </vt:variant>
      <vt:variant>
        <vt:i4>1769520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_Toc235335493</vt:lpwstr>
      </vt:variant>
      <vt:variant>
        <vt:i4>1769520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_Toc235335492</vt:lpwstr>
      </vt:variant>
      <vt:variant>
        <vt:i4>1769520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_Toc235335491</vt:lpwstr>
      </vt:variant>
      <vt:variant>
        <vt:i4>1769520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_Toc235335490</vt:lpwstr>
      </vt:variant>
      <vt:variant>
        <vt:i4>1703984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_Toc235335489</vt:lpwstr>
      </vt:variant>
      <vt:variant>
        <vt:i4>1703984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_Toc235335488</vt:lpwstr>
      </vt:variant>
      <vt:variant>
        <vt:i4>1703984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_Toc235335487</vt:lpwstr>
      </vt:variant>
      <vt:variant>
        <vt:i4>1703984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_Toc235335486</vt:lpwstr>
      </vt:variant>
      <vt:variant>
        <vt:i4>1703984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_Toc235335485</vt:lpwstr>
      </vt:variant>
      <vt:variant>
        <vt:i4>1703984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_Toc235335484</vt:lpwstr>
      </vt:variant>
      <vt:variant>
        <vt:i4>1703984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_Toc235335483</vt:lpwstr>
      </vt:variant>
      <vt:variant>
        <vt:i4>1703984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_Toc235335482</vt:lpwstr>
      </vt:variant>
      <vt:variant>
        <vt:i4>1703984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_Toc235335481</vt:lpwstr>
      </vt:variant>
      <vt:variant>
        <vt:i4>1703984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_Toc235335480</vt:lpwstr>
      </vt:variant>
      <vt:variant>
        <vt:i4>1376304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_Toc235335479</vt:lpwstr>
      </vt:variant>
      <vt:variant>
        <vt:i4>1376304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_Toc235335478</vt:lpwstr>
      </vt:variant>
      <vt:variant>
        <vt:i4>1376304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_Toc235335477</vt:lpwstr>
      </vt:variant>
      <vt:variant>
        <vt:i4>1376304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_Toc235335476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_Toc235335475</vt:lpwstr>
      </vt:variant>
      <vt:variant>
        <vt:i4>1376304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_Toc235335474</vt:lpwstr>
      </vt:variant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_Toc235335473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_Toc235335472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_Toc235335471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_Toc235335470</vt:lpwstr>
      </vt:variant>
      <vt:variant>
        <vt:i4>1310768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_Toc235335469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_Toc235335468</vt:lpwstr>
      </vt:variant>
      <vt:variant>
        <vt:i4>1310768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_Toc235335467</vt:lpwstr>
      </vt:variant>
      <vt:variant>
        <vt:i4>458809</vt:i4>
      </vt:variant>
      <vt:variant>
        <vt:i4>6</vt:i4>
      </vt:variant>
      <vt:variant>
        <vt:i4>0</vt:i4>
      </vt:variant>
      <vt:variant>
        <vt:i4>5</vt:i4>
      </vt:variant>
      <vt:variant>
        <vt:lpwstr>mailto:globaldocumentation@picis.com</vt:lpwstr>
      </vt:variant>
      <vt:variant>
        <vt:lpwstr/>
      </vt:variant>
      <vt:variant>
        <vt:i4>458809</vt:i4>
      </vt:variant>
      <vt:variant>
        <vt:i4>0</vt:i4>
      </vt:variant>
      <vt:variant>
        <vt:i4>0</vt:i4>
      </vt:variant>
      <vt:variant>
        <vt:i4>5</vt:i4>
      </vt:variant>
      <vt:variant>
        <vt:lpwstr>mailto:globaldocumentation@picis.com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Gravity Project FHIR IG Editorial Guide</dc:title>
  <dc:creator>Monique.VanBerkum@ama-assn.org</dc:creator>
  <cp:keywords/>
  <cp:lastModifiedBy>Monique van Berkum</cp:lastModifiedBy>
  <cp:revision>3</cp:revision>
  <cp:lastPrinted>2019-09-03T22:15:00Z</cp:lastPrinted>
  <dcterms:created xsi:type="dcterms:W3CDTF">2020-01-17T17:59:00Z</dcterms:created>
  <dcterms:modified xsi:type="dcterms:W3CDTF">2020-01-17T18:21:00Z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CareSuite 6.0 Database Upgrade</vt:lpwstr>
  </property>
  <property fmtid="{D5CDD505-2E9C-101B-9397-08002B2CF9AE}" pid="3" name="Restrictions">
    <vt:lpwstr>PUBLIC</vt:lpwstr>
  </property>
  <property fmtid="{D5CDD505-2E9C-101B-9397-08002B2CF9AE}" pid="4" name="Status">
    <vt:lpwstr>PRE-RELEASE</vt:lpwstr>
  </property>
</Properties>
</file>